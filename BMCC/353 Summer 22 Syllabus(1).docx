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CDD7" w14:textId="77777777" w:rsidR="00B264E9" w:rsidRDefault="00B264E9">
      <w:pPr>
        <w:spacing w:line="276" w:lineRule="auto"/>
        <w:rPr>
          <w:color w:val="FF0000"/>
          <w:sz w:val="20"/>
          <w:szCs w:val="20"/>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64E9" w14:paraId="5BFF5150" w14:textId="77777777">
        <w:tc>
          <w:tcPr>
            <w:tcW w:w="9360" w:type="dxa"/>
            <w:shd w:val="clear" w:color="auto" w:fill="1155CC"/>
            <w:tcMar>
              <w:top w:w="100" w:type="dxa"/>
              <w:left w:w="100" w:type="dxa"/>
              <w:bottom w:w="100" w:type="dxa"/>
              <w:right w:w="100" w:type="dxa"/>
            </w:tcMar>
          </w:tcPr>
          <w:p w14:paraId="6BF08A91" w14:textId="77777777" w:rsidR="00B264E9" w:rsidRDefault="004E70A8">
            <w:pPr>
              <w:widowControl w:val="0"/>
              <w:pBdr>
                <w:top w:val="nil"/>
                <w:left w:val="nil"/>
                <w:bottom w:val="nil"/>
                <w:right w:val="nil"/>
                <w:between w:val="nil"/>
              </w:pBdr>
              <w:spacing w:line="276" w:lineRule="auto"/>
              <w:jc w:val="center"/>
              <w:rPr>
                <w:b/>
                <w:sz w:val="24"/>
                <w:szCs w:val="24"/>
              </w:rPr>
            </w:pPr>
            <w:r>
              <w:rPr>
                <w:b/>
                <w:noProof/>
                <w:sz w:val="24"/>
                <w:szCs w:val="24"/>
                <w:lang w:val="en-US"/>
              </w:rPr>
              <w:drawing>
                <wp:inline distT="114300" distB="114300" distL="114300" distR="114300" wp14:anchorId="1CB2F15A" wp14:editId="17E1D3A7">
                  <wp:extent cx="1147763" cy="5407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47763" cy="540773"/>
                          </a:xfrm>
                          <a:prstGeom prst="rect">
                            <a:avLst/>
                          </a:prstGeom>
                          <a:ln/>
                        </pic:spPr>
                      </pic:pic>
                    </a:graphicData>
                  </a:graphic>
                </wp:inline>
              </w:drawing>
            </w:r>
          </w:p>
          <w:p w14:paraId="0600D83D" w14:textId="77777777" w:rsidR="00B264E9" w:rsidRDefault="004E70A8">
            <w:pPr>
              <w:widowControl w:val="0"/>
              <w:pBdr>
                <w:top w:val="nil"/>
                <w:left w:val="nil"/>
                <w:bottom w:val="nil"/>
                <w:right w:val="nil"/>
                <w:between w:val="nil"/>
              </w:pBdr>
              <w:spacing w:line="276" w:lineRule="auto"/>
              <w:jc w:val="center"/>
              <w:rPr>
                <w:b/>
                <w:color w:val="FFFFFF"/>
                <w:sz w:val="24"/>
                <w:szCs w:val="24"/>
              </w:rPr>
            </w:pPr>
            <w:r>
              <w:rPr>
                <w:b/>
                <w:color w:val="FFFFFF"/>
                <w:sz w:val="24"/>
                <w:szCs w:val="24"/>
              </w:rPr>
              <w:t>Borough of Manhattan Community College</w:t>
            </w:r>
          </w:p>
          <w:p w14:paraId="69743D80" w14:textId="77777777" w:rsidR="00B264E9" w:rsidRDefault="004E70A8">
            <w:pPr>
              <w:widowControl w:val="0"/>
              <w:pBdr>
                <w:top w:val="nil"/>
                <w:left w:val="nil"/>
                <w:bottom w:val="nil"/>
                <w:right w:val="nil"/>
                <w:between w:val="nil"/>
              </w:pBdr>
              <w:spacing w:line="276" w:lineRule="auto"/>
              <w:jc w:val="center"/>
              <w:rPr>
                <w:b/>
                <w:color w:val="FFFFFF"/>
                <w:sz w:val="24"/>
                <w:szCs w:val="24"/>
              </w:rPr>
            </w:pPr>
            <w:r>
              <w:rPr>
                <w:b/>
                <w:color w:val="FFFFFF"/>
                <w:sz w:val="24"/>
                <w:szCs w:val="24"/>
              </w:rPr>
              <w:t>City University of New York</w:t>
            </w:r>
          </w:p>
          <w:p w14:paraId="2B68512F" w14:textId="77777777" w:rsidR="00B264E9" w:rsidRDefault="00B264E9">
            <w:pPr>
              <w:widowControl w:val="0"/>
              <w:pBdr>
                <w:top w:val="nil"/>
                <w:left w:val="nil"/>
                <w:bottom w:val="nil"/>
                <w:right w:val="nil"/>
                <w:between w:val="nil"/>
              </w:pBdr>
              <w:spacing w:line="276" w:lineRule="auto"/>
              <w:jc w:val="center"/>
              <w:rPr>
                <w:b/>
                <w:color w:val="FFFFFF"/>
                <w:sz w:val="24"/>
                <w:szCs w:val="24"/>
              </w:rPr>
            </w:pPr>
          </w:p>
        </w:tc>
      </w:tr>
    </w:tbl>
    <w:p w14:paraId="6CDF50B6" w14:textId="77777777" w:rsidR="00B264E9" w:rsidRDefault="00B264E9">
      <w:pPr>
        <w:spacing w:line="276" w:lineRule="auto"/>
        <w:rPr>
          <w:b/>
          <w:sz w:val="20"/>
          <w:szCs w:val="20"/>
        </w:rPr>
      </w:pPr>
    </w:p>
    <w:tbl>
      <w:tblPr>
        <w:tblStyle w:val="2"/>
        <w:tblW w:w="942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3165"/>
        <w:gridCol w:w="1470"/>
        <w:gridCol w:w="3405"/>
      </w:tblGrid>
      <w:tr w:rsidR="00B264E9" w14:paraId="4B887710" w14:textId="77777777">
        <w:tc>
          <w:tcPr>
            <w:tcW w:w="138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4E285079" w14:textId="77777777" w:rsidR="00B264E9" w:rsidRDefault="004E70A8">
            <w:pPr>
              <w:widowControl w:val="0"/>
              <w:pBdr>
                <w:top w:val="nil"/>
                <w:left w:val="nil"/>
                <w:bottom w:val="nil"/>
                <w:right w:val="nil"/>
                <w:between w:val="nil"/>
              </w:pBdr>
              <w:spacing w:line="276" w:lineRule="auto"/>
              <w:rPr>
                <w:b/>
                <w:sz w:val="20"/>
                <w:szCs w:val="20"/>
              </w:rPr>
            </w:pPr>
            <w:r>
              <w:rPr>
                <w:b/>
                <w:sz w:val="20"/>
                <w:szCs w:val="20"/>
              </w:rPr>
              <w:t>Course Name</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BA4239F" w14:textId="2901E366" w:rsidR="00B264E9" w:rsidRPr="00BA5B18" w:rsidRDefault="00846FCC">
            <w:pPr>
              <w:widowControl w:val="0"/>
              <w:spacing w:line="276" w:lineRule="auto"/>
              <w:rPr>
                <w:bCs/>
                <w:sz w:val="20"/>
                <w:szCs w:val="20"/>
              </w:rPr>
            </w:pPr>
            <w:r>
              <w:rPr>
                <w:bCs/>
                <w:sz w:val="20"/>
                <w:szCs w:val="20"/>
              </w:rPr>
              <w:t>Women in Literature</w:t>
            </w:r>
            <w:r w:rsidR="00BA5B18">
              <w:rPr>
                <w:bCs/>
                <w:sz w:val="20"/>
                <w:szCs w:val="20"/>
              </w:rPr>
              <w:t xml:space="preserve"> – Writing Intensive</w:t>
            </w:r>
          </w:p>
        </w:tc>
        <w:tc>
          <w:tcPr>
            <w:tcW w:w="147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62F779A7" w14:textId="77777777" w:rsidR="00B264E9" w:rsidRDefault="004E70A8">
            <w:pPr>
              <w:widowControl w:val="0"/>
              <w:pBdr>
                <w:top w:val="nil"/>
                <w:left w:val="nil"/>
                <w:bottom w:val="nil"/>
                <w:right w:val="nil"/>
                <w:between w:val="nil"/>
              </w:pBdr>
              <w:spacing w:line="276" w:lineRule="auto"/>
              <w:rPr>
                <w:b/>
                <w:sz w:val="20"/>
                <w:szCs w:val="20"/>
              </w:rPr>
            </w:pPr>
            <w:r>
              <w:rPr>
                <w:b/>
                <w:sz w:val="20"/>
                <w:szCs w:val="20"/>
              </w:rPr>
              <w:t>Semester</w:t>
            </w:r>
          </w:p>
        </w:tc>
        <w:tc>
          <w:tcPr>
            <w:tcW w:w="34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B02F547" w14:textId="77777777" w:rsidR="00B264E9" w:rsidRPr="00BA5B18" w:rsidRDefault="00BA5B18">
            <w:pPr>
              <w:widowControl w:val="0"/>
              <w:spacing w:line="276" w:lineRule="auto"/>
              <w:rPr>
                <w:bCs/>
                <w:sz w:val="20"/>
                <w:szCs w:val="20"/>
              </w:rPr>
            </w:pPr>
            <w:r>
              <w:rPr>
                <w:bCs/>
                <w:sz w:val="20"/>
                <w:szCs w:val="20"/>
              </w:rPr>
              <w:t>Summer 6W1</w:t>
            </w:r>
          </w:p>
        </w:tc>
      </w:tr>
      <w:tr w:rsidR="00B264E9" w14:paraId="2B7BC36F" w14:textId="77777777">
        <w:tc>
          <w:tcPr>
            <w:tcW w:w="138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4D4C8B96" w14:textId="77777777" w:rsidR="00B264E9" w:rsidRDefault="004E70A8">
            <w:pPr>
              <w:widowControl w:val="0"/>
              <w:pBdr>
                <w:top w:val="nil"/>
                <w:left w:val="nil"/>
                <w:bottom w:val="nil"/>
                <w:right w:val="nil"/>
                <w:between w:val="nil"/>
              </w:pBdr>
              <w:spacing w:line="276" w:lineRule="auto"/>
              <w:rPr>
                <w:b/>
                <w:sz w:val="20"/>
                <w:szCs w:val="20"/>
              </w:rPr>
            </w:pPr>
            <w:r>
              <w:rPr>
                <w:b/>
                <w:sz w:val="20"/>
                <w:szCs w:val="20"/>
              </w:rPr>
              <w:t>Code</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C93CD1E" w14:textId="50C4CC35" w:rsidR="00B264E9" w:rsidRPr="00BA5B18" w:rsidRDefault="00BA5B18">
            <w:pPr>
              <w:widowControl w:val="0"/>
              <w:pBdr>
                <w:top w:val="nil"/>
                <w:left w:val="nil"/>
                <w:bottom w:val="nil"/>
                <w:right w:val="nil"/>
                <w:between w:val="nil"/>
              </w:pBdr>
              <w:spacing w:line="276" w:lineRule="auto"/>
              <w:rPr>
                <w:bCs/>
                <w:sz w:val="20"/>
                <w:szCs w:val="20"/>
              </w:rPr>
            </w:pPr>
            <w:r w:rsidRPr="00BA5B18">
              <w:rPr>
                <w:bCs/>
                <w:sz w:val="20"/>
                <w:szCs w:val="20"/>
              </w:rPr>
              <w:t>ENG 3</w:t>
            </w:r>
            <w:r w:rsidR="00846FCC">
              <w:rPr>
                <w:bCs/>
                <w:sz w:val="20"/>
                <w:szCs w:val="20"/>
              </w:rPr>
              <w:t>53-</w:t>
            </w:r>
            <w:r w:rsidR="00C923FF">
              <w:rPr>
                <w:bCs/>
                <w:sz w:val="20"/>
                <w:szCs w:val="20"/>
              </w:rPr>
              <w:t>A05</w:t>
            </w:r>
            <w:r w:rsidR="00846FCC">
              <w:rPr>
                <w:bCs/>
                <w:sz w:val="20"/>
                <w:szCs w:val="20"/>
              </w:rPr>
              <w:t>W</w:t>
            </w:r>
          </w:p>
        </w:tc>
        <w:tc>
          <w:tcPr>
            <w:tcW w:w="147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1D30A04A" w14:textId="77777777" w:rsidR="00B264E9" w:rsidRDefault="004E70A8">
            <w:pPr>
              <w:widowControl w:val="0"/>
              <w:spacing w:line="276" w:lineRule="auto"/>
              <w:rPr>
                <w:b/>
                <w:sz w:val="20"/>
                <w:szCs w:val="20"/>
              </w:rPr>
            </w:pPr>
            <w:r>
              <w:rPr>
                <w:b/>
                <w:sz w:val="20"/>
                <w:szCs w:val="20"/>
              </w:rPr>
              <w:t>Class hours</w:t>
            </w:r>
          </w:p>
        </w:tc>
        <w:tc>
          <w:tcPr>
            <w:tcW w:w="34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D81E6AF" w14:textId="46A53C22" w:rsidR="00B264E9" w:rsidRDefault="004E70A8">
            <w:pPr>
              <w:widowControl w:val="0"/>
              <w:pBdr>
                <w:top w:val="nil"/>
                <w:left w:val="nil"/>
                <w:bottom w:val="nil"/>
                <w:right w:val="nil"/>
                <w:between w:val="nil"/>
              </w:pBdr>
              <w:spacing w:line="276" w:lineRule="auto"/>
              <w:rPr>
                <w:sz w:val="20"/>
                <w:szCs w:val="20"/>
              </w:rPr>
            </w:pPr>
            <w:r>
              <w:rPr>
                <w:sz w:val="20"/>
                <w:szCs w:val="20"/>
              </w:rPr>
              <w:t>This is an online</w:t>
            </w:r>
            <w:r w:rsidR="00BA5B18">
              <w:rPr>
                <w:sz w:val="20"/>
                <w:szCs w:val="20"/>
              </w:rPr>
              <w:t xml:space="preserve"> summer course.</w:t>
            </w:r>
            <w:r>
              <w:rPr>
                <w:sz w:val="20"/>
                <w:szCs w:val="20"/>
              </w:rPr>
              <w:t xml:space="preserve"> You are </w:t>
            </w:r>
            <w:r w:rsidR="00BA5B18">
              <w:rPr>
                <w:sz w:val="20"/>
                <w:szCs w:val="20"/>
              </w:rPr>
              <w:t>expected to devote</w:t>
            </w:r>
            <w:r w:rsidR="002B41A4">
              <w:rPr>
                <w:sz w:val="20"/>
                <w:szCs w:val="20"/>
              </w:rPr>
              <w:t xml:space="preserve"> at least</w:t>
            </w:r>
            <w:r w:rsidR="00BA5B18">
              <w:rPr>
                <w:sz w:val="20"/>
                <w:szCs w:val="20"/>
              </w:rPr>
              <w:t xml:space="preserve"> 12-18 </w:t>
            </w:r>
            <w:r>
              <w:rPr>
                <w:sz w:val="20"/>
                <w:szCs w:val="20"/>
              </w:rPr>
              <w:t xml:space="preserve">hours a week </w:t>
            </w:r>
            <w:r w:rsidR="00EF486E">
              <w:rPr>
                <w:sz w:val="20"/>
                <w:szCs w:val="20"/>
              </w:rPr>
              <w:t>to</w:t>
            </w:r>
            <w:r>
              <w:rPr>
                <w:sz w:val="20"/>
                <w:szCs w:val="20"/>
              </w:rPr>
              <w:t xml:space="preserve"> this</w:t>
            </w:r>
            <w:ins w:id="0" w:author="" w:date="2020-04-09T11:48:00Z">
              <w:r>
                <w:rPr>
                  <w:sz w:val="20"/>
                  <w:szCs w:val="20"/>
                </w:rPr>
                <w:t xml:space="preserve"> </w:t>
              </w:r>
            </w:ins>
            <w:r w:rsidR="00BA5B18">
              <w:rPr>
                <w:sz w:val="20"/>
                <w:szCs w:val="20"/>
              </w:rPr>
              <w:t>accelerated</w:t>
            </w:r>
            <w:r>
              <w:rPr>
                <w:sz w:val="20"/>
                <w:szCs w:val="20"/>
              </w:rPr>
              <w:t xml:space="preserve"> course.</w:t>
            </w:r>
            <w:r w:rsidR="002B41A4">
              <w:rPr>
                <w:sz w:val="20"/>
                <w:szCs w:val="20"/>
              </w:rPr>
              <w:t xml:space="preserve"> </w:t>
            </w:r>
          </w:p>
        </w:tc>
      </w:tr>
      <w:tr w:rsidR="00B264E9" w14:paraId="7561BB07" w14:textId="77777777">
        <w:tc>
          <w:tcPr>
            <w:tcW w:w="138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4605368A" w14:textId="77777777" w:rsidR="00B264E9" w:rsidRDefault="004E70A8">
            <w:pPr>
              <w:widowControl w:val="0"/>
              <w:pBdr>
                <w:top w:val="nil"/>
                <w:left w:val="nil"/>
                <w:bottom w:val="nil"/>
                <w:right w:val="nil"/>
                <w:between w:val="nil"/>
              </w:pBdr>
              <w:spacing w:line="276" w:lineRule="auto"/>
              <w:rPr>
                <w:b/>
                <w:sz w:val="20"/>
                <w:szCs w:val="20"/>
              </w:rPr>
            </w:pPr>
            <w:r>
              <w:rPr>
                <w:b/>
                <w:sz w:val="20"/>
                <w:szCs w:val="20"/>
              </w:rPr>
              <w:t>Credits</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10A3555" w14:textId="77777777" w:rsidR="00B264E9" w:rsidRDefault="004E70A8">
            <w:pPr>
              <w:widowControl w:val="0"/>
              <w:pBdr>
                <w:top w:val="nil"/>
                <w:left w:val="nil"/>
                <w:bottom w:val="nil"/>
                <w:right w:val="nil"/>
                <w:between w:val="nil"/>
              </w:pBdr>
              <w:spacing w:line="276" w:lineRule="auto"/>
              <w:rPr>
                <w:sz w:val="20"/>
                <w:szCs w:val="20"/>
              </w:rPr>
            </w:pPr>
            <w:r>
              <w:rPr>
                <w:sz w:val="20"/>
                <w:szCs w:val="20"/>
              </w:rPr>
              <w:t>3 credits</w:t>
            </w:r>
          </w:p>
        </w:tc>
        <w:tc>
          <w:tcPr>
            <w:tcW w:w="147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0FACD89F" w14:textId="77777777" w:rsidR="00B264E9" w:rsidRDefault="004E70A8">
            <w:pPr>
              <w:widowControl w:val="0"/>
              <w:spacing w:line="276" w:lineRule="auto"/>
              <w:rPr>
                <w:b/>
                <w:sz w:val="20"/>
                <w:szCs w:val="20"/>
              </w:rPr>
            </w:pPr>
            <w:r>
              <w:rPr>
                <w:b/>
                <w:sz w:val="20"/>
                <w:szCs w:val="20"/>
              </w:rPr>
              <w:t>Lab Hours</w:t>
            </w:r>
          </w:p>
        </w:tc>
        <w:tc>
          <w:tcPr>
            <w:tcW w:w="34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74FEFDF6" w14:textId="77777777" w:rsidR="00B264E9" w:rsidRDefault="004E70A8">
            <w:pPr>
              <w:widowControl w:val="0"/>
              <w:pBdr>
                <w:top w:val="nil"/>
                <w:left w:val="nil"/>
                <w:bottom w:val="nil"/>
                <w:right w:val="nil"/>
                <w:between w:val="nil"/>
              </w:pBdr>
              <w:spacing w:line="276" w:lineRule="auto"/>
              <w:rPr>
                <w:sz w:val="20"/>
                <w:szCs w:val="20"/>
              </w:rPr>
            </w:pPr>
            <w:r>
              <w:rPr>
                <w:sz w:val="20"/>
                <w:szCs w:val="20"/>
              </w:rPr>
              <w:t>No lab hours</w:t>
            </w:r>
          </w:p>
        </w:tc>
      </w:tr>
      <w:tr w:rsidR="00B264E9" w14:paraId="5C58EA39" w14:textId="77777777">
        <w:trPr>
          <w:trHeight w:val="570"/>
        </w:trPr>
        <w:tc>
          <w:tcPr>
            <w:tcW w:w="138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4150F4B4" w14:textId="77777777" w:rsidR="00B264E9" w:rsidRDefault="004E70A8">
            <w:pPr>
              <w:widowControl w:val="0"/>
              <w:spacing w:line="276" w:lineRule="auto"/>
              <w:rPr>
                <w:b/>
                <w:sz w:val="20"/>
                <w:szCs w:val="20"/>
              </w:rPr>
            </w:pPr>
            <w:r>
              <w:rPr>
                <w:b/>
                <w:sz w:val="20"/>
                <w:szCs w:val="20"/>
              </w:rPr>
              <w:t>Instructor</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9C86C4A" w14:textId="77777777" w:rsidR="00B264E9" w:rsidRPr="00BA5B18" w:rsidRDefault="00BA5B18">
            <w:pPr>
              <w:widowControl w:val="0"/>
              <w:spacing w:line="276" w:lineRule="auto"/>
              <w:rPr>
                <w:bCs/>
                <w:color w:val="FF0000"/>
                <w:sz w:val="20"/>
                <w:szCs w:val="20"/>
              </w:rPr>
            </w:pPr>
            <w:r w:rsidRPr="00BA5B18">
              <w:rPr>
                <w:bCs/>
                <w:sz w:val="20"/>
                <w:szCs w:val="20"/>
              </w:rPr>
              <w:t>Elizabeth Fow</w:t>
            </w:r>
          </w:p>
        </w:tc>
        <w:tc>
          <w:tcPr>
            <w:tcW w:w="147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78EF36FC" w14:textId="77777777" w:rsidR="00B264E9" w:rsidRDefault="004E70A8">
            <w:pPr>
              <w:widowControl w:val="0"/>
              <w:spacing w:line="276" w:lineRule="auto"/>
              <w:rPr>
                <w:b/>
                <w:sz w:val="20"/>
                <w:szCs w:val="20"/>
              </w:rPr>
            </w:pPr>
            <w:r>
              <w:rPr>
                <w:b/>
                <w:sz w:val="20"/>
                <w:szCs w:val="20"/>
              </w:rPr>
              <w:t>Email</w:t>
            </w:r>
          </w:p>
        </w:tc>
        <w:tc>
          <w:tcPr>
            <w:tcW w:w="34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C1D552A" w14:textId="77777777" w:rsidR="00B264E9" w:rsidRPr="00BA5B18" w:rsidRDefault="00BA5B18">
            <w:pPr>
              <w:widowControl w:val="0"/>
              <w:spacing w:line="276" w:lineRule="auto"/>
              <w:rPr>
                <w:bCs/>
                <w:sz w:val="20"/>
                <w:szCs w:val="20"/>
              </w:rPr>
            </w:pPr>
            <w:r>
              <w:rPr>
                <w:bCs/>
                <w:sz w:val="20"/>
                <w:szCs w:val="20"/>
              </w:rPr>
              <w:t>efow@bmcc.cuny.edu</w:t>
            </w:r>
          </w:p>
        </w:tc>
      </w:tr>
      <w:tr w:rsidR="00846FCC" w14:paraId="424EB73B" w14:textId="77777777">
        <w:trPr>
          <w:trHeight w:val="570"/>
        </w:trPr>
        <w:tc>
          <w:tcPr>
            <w:tcW w:w="138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5A1E6EDD" w14:textId="5D5E8FBA" w:rsidR="00846FCC" w:rsidRDefault="00846FCC" w:rsidP="00846FCC">
            <w:pPr>
              <w:widowControl w:val="0"/>
              <w:spacing w:line="276" w:lineRule="auto"/>
              <w:rPr>
                <w:b/>
                <w:sz w:val="20"/>
                <w:szCs w:val="20"/>
              </w:rPr>
            </w:pPr>
            <w:r>
              <w:rPr>
                <w:b/>
                <w:sz w:val="20"/>
                <w:szCs w:val="20"/>
              </w:rPr>
              <w:t>Live Session</w:t>
            </w:r>
          </w:p>
        </w:tc>
        <w:tc>
          <w:tcPr>
            <w:tcW w:w="316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C8FEC2D" w14:textId="43ADDEF2" w:rsidR="00846FCC" w:rsidRPr="00BA5B18" w:rsidRDefault="00846FCC" w:rsidP="00846FCC">
            <w:pPr>
              <w:widowControl w:val="0"/>
              <w:spacing w:line="276" w:lineRule="auto"/>
              <w:rPr>
                <w:bCs/>
                <w:sz w:val="20"/>
                <w:szCs w:val="20"/>
              </w:rPr>
            </w:pPr>
            <w:r>
              <w:rPr>
                <w:b/>
                <w:sz w:val="20"/>
                <w:szCs w:val="20"/>
              </w:rPr>
              <w:t>No live sessions – this is an asynchronous course.</w:t>
            </w:r>
          </w:p>
        </w:tc>
        <w:tc>
          <w:tcPr>
            <w:tcW w:w="1470" w:type="dxa"/>
            <w:tcBorders>
              <w:top w:val="single" w:sz="8" w:space="0" w:color="999999"/>
              <w:left w:val="single" w:sz="8" w:space="0" w:color="999999"/>
              <w:bottom w:val="single" w:sz="8" w:space="0" w:color="999999"/>
              <w:right w:val="single" w:sz="8" w:space="0" w:color="999999"/>
            </w:tcBorders>
            <w:shd w:val="clear" w:color="auto" w:fill="CFE2F3"/>
            <w:tcMar>
              <w:top w:w="100" w:type="dxa"/>
              <w:left w:w="100" w:type="dxa"/>
              <w:bottom w:w="100" w:type="dxa"/>
              <w:right w:w="100" w:type="dxa"/>
            </w:tcMar>
          </w:tcPr>
          <w:p w14:paraId="186456A9" w14:textId="77777777" w:rsidR="00846FCC" w:rsidRDefault="00846FCC" w:rsidP="00846FCC">
            <w:pPr>
              <w:widowControl w:val="0"/>
              <w:spacing w:line="276" w:lineRule="auto"/>
              <w:rPr>
                <w:b/>
                <w:sz w:val="20"/>
                <w:szCs w:val="20"/>
              </w:rPr>
            </w:pPr>
            <w:r>
              <w:rPr>
                <w:b/>
                <w:sz w:val="20"/>
                <w:szCs w:val="20"/>
              </w:rPr>
              <w:t>Virtual Office Hour</w:t>
            </w:r>
          </w:p>
        </w:tc>
        <w:tc>
          <w:tcPr>
            <w:tcW w:w="340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05A5BCF5" w14:textId="61023F46" w:rsidR="00846FCC" w:rsidRDefault="00C923FF" w:rsidP="003D2770">
            <w:pPr>
              <w:widowControl w:val="0"/>
              <w:spacing w:line="276" w:lineRule="auto"/>
              <w:rPr>
                <w:bCs/>
                <w:sz w:val="20"/>
                <w:szCs w:val="20"/>
              </w:rPr>
            </w:pPr>
            <w:r>
              <w:rPr>
                <w:bCs/>
                <w:sz w:val="20"/>
                <w:szCs w:val="20"/>
              </w:rPr>
              <w:t>By appointment</w:t>
            </w:r>
            <w:r w:rsidR="00846FCC">
              <w:rPr>
                <w:bCs/>
                <w:sz w:val="20"/>
                <w:szCs w:val="20"/>
              </w:rPr>
              <w:t xml:space="preserve"> on Collaborate</w:t>
            </w:r>
            <w:r w:rsidR="0016601C">
              <w:rPr>
                <w:bCs/>
                <w:sz w:val="20"/>
                <w:szCs w:val="20"/>
              </w:rPr>
              <w:t>.  (Email Prof. Fow to set up an appointment.)</w:t>
            </w:r>
          </w:p>
        </w:tc>
      </w:tr>
    </w:tbl>
    <w:p w14:paraId="60D81D0F" w14:textId="77777777" w:rsidR="00B264E9" w:rsidRDefault="00B264E9">
      <w:pPr>
        <w:spacing w:line="276" w:lineRule="auto"/>
        <w:rPr>
          <w:b/>
          <w:sz w:val="24"/>
          <w:szCs w:val="24"/>
        </w:rPr>
      </w:pPr>
    </w:p>
    <w:p w14:paraId="5DDFC55A" w14:textId="77777777" w:rsidR="00B264E9" w:rsidRDefault="00B264E9">
      <w:pPr>
        <w:spacing w:line="276" w:lineRule="auto"/>
        <w:rPr>
          <w:b/>
        </w:rPr>
      </w:pPr>
    </w:p>
    <w:p w14:paraId="6CA30607" w14:textId="77777777" w:rsidR="00B264E9" w:rsidRDefault="004E70A8">
      <w:pPr>
        <w:pStyle w:val="Heading2"/>
        <w:spacing w:line="276" w:lineRule="auto"/>
      </w:pPr>
      <w:bookmarkStart w:id="1" w:name="_gjdgxs" w:colFirst="0" w:colLast="0"/>
      <w:bookmarkEnd w:id="1"/>
      <w:r>
        <w:t xml:space="preserve">Course Description  </w:t>
      </w:r>
    </w:p>
    <w:p w14:paraId="452B2FCE" w14:textId="77777777" w:rsidR="00B264E9" w:rsidRDefault="00EB46C2">
      <w:pPr>
        <w:spacing w:line="276" w:lineRule="auto"/>
        <w:rPr>
          <w:b/>
        </w:rPr>
      </w:pPr>
      <w:r>
        <w:pict w14:anchorId="4D816BDC">
          <v:rect id="_x0000_i1025" style="width:0;height:1.5pt" o:hralign="center" o:hrstd="t" o:hr="t" fillcolor="#a0a0a0" stroked="f"/>
        </w:pict>
      </w:r>
    </w:p>
    <w:p w14:paraId="7A8D7ADD" w14:textId="5E21EF94" w:rsidR="00C3635A" w:rsidRPr="00EC5D42" w:rsidRDefault="00C3635A" w:rsidP="00C3635A">
      <w:pPr>
        <w:spacing w:line="240" w:lineRule="auto"/>
        <w:rPr>
          <w:szCs w:val="24"/>
        </w:rPr>
      </w:pPr>
      <w:bookmarkStart w:id="2" w:name="_30j0zll" w:colFirst="0" w:colLast="0"/>
      <w:bookmarkEnd w:id="2"/>
      <w:r w:rsidRPr="00EC5D42">
        <w:rPr>
          <w:szCs w:val="24"/>
        </w:rPr>
        <w:t>In this course, we will read texts that highlight both the social constraints placed on women’s lives and women’s writing and the ways that women writers have challenged these constraints.  We will consider the literature not only as an expression of women’s lived experience but as part of a dialogue with other works of literature by and about women.  We will explore a variety of themes of particular significance to women’s writing, such as women’s education; sex and sexuality; marriage and the family; pregnancy, childbirth, and motherhood; women and work; relations among women (sisters and sisterhoods, female friendships, mothers and daughters); relations between the sexes; violence against women; women and art; and women’s legacies.  We will examine how women’s experience and their depiction of this experience are influenced by such factors as historical context, social class, race, religion, and ethnicity.</w:t>
      </w:r>
      <w:r>
        <w:rPr>
          <w:szCs w:val="24"/>
        </w:rPr>
        <w:t xml:space="preserve">  Please be aware that we will read 3 novels and one graphic novel as well as shorter texts over the next six weeks. It is important that you can truly devote the time to the reading and writing necessary to complete the course successfully.</w:t>
      </w:r>
    </w:p>
    <w:p w14:paraId="583399F6" w14:textId="77777777" w:rsidR="00BA5B18" w:rsidRDefault="00BA5B18" w:rsidP="00BA5B18">
      <w:pPr>
        <w:spacing w:line="240" w:lineRule="auto"/>
      </w:pPr>
    </w:p>
    <w:p w14:paraId="012F7043" w14:textId="4C147BB9" w:rsidR="00846FCC" w:rsidRPr="008F31FD" w:rsidRDefault="00BA5B18" w:rsidP="00846FCC">
      <w:pPr>
        <w:spacing w:line="240" w:lineRule="auto"/>
        <w:rPr>
          <w:rFonts w:cs="Tms Rmn"/>
          <w:color w:val="000000"/>
        </w:rPr>
      </w:pPr>
      <w:r w:rsidRPr="00BA5B18">
        <w:rPr>
          <w:b/>
          <w:sz w:val="24"/>
          <w:szCs w:val="24"/>
        </w:rPr>
        <w:lastRenderedPageBreak/>
        <w:t>What makes this course a Writing Intensive Course?</w:t>
      </w:r>
      <w:r w:rsidRPr="00BA5B18">
        <w:rPr>
          <w:b/>
          <w:sz w:val="24"/>
          <w:szCs w:val="24"/>
        </w:rPr>
        <w:tab/>
      </w:r>
      <w:r w:rsidRPr="008F31FD">
        <w:rPr>
          <w:b/>
        </w:rPr>
        <w:tab/>
      </w:r>
      <w:r w:rsidRPr="008F31FD">
        <w:rPr>
          <w:b/>
        </w:rPr>
        <w:tab/>
      </w:r>
      <w:r>
        <w:rPr>
          <w:b/>
        </w:rPr>
        <w:t xml:space="preserve">                   </w:t>
      </w:r>
      <w:r w:rsidR="00846FCC" w:rsidRPr="008F31FD">
        <w:rPr>
          <w:rFonts w:cs="Tms Rmn"/>
          <w:color w:val="000000"/>
        </w:rPr>
        <w:t>This i</w:t>
      </w:r>
      <w:r w:rsidR="00846FCC">
        <w:rPr>
          <w:rFonts w:cs="Tms Rmn"/>
          <w:color w:val="000000"/>
        </w:rPr>
        <w:t>s a</w:t>
      </w:r>
      <w:r w:rsidR="00846FCC" w:rsidRPr="008F31FD">
        <w:rPr>
          <w:rFonts w:cs="Tms Rmn"/>
          <w:color w:val="000000"/>
        </w:rPr>
        <w:t xml:space="preserve"> Writing Intensive course that fulfills the WI requirement for graduation.  Writing intensive courses pay special attention to developing critical reading, writing, and analytic skills to prepare students for college-level coursework in general.  Both informal and formal writing will be designed to maximize your understanding of the subject matter.  Formal writing assignments, at least 10-12 pages total, account for a significant portion of your grade and will include opportunities for revision. Please be aware that </w:t>
      </w:r>
      <w:r w:rsidR="00846FCC">
        <w:rPr>
          <w:rFonts w:cs="Tms Rmn"/>
          <w:color w:val="000000"/>
        </w:rPr>
        <w:t>passing the</w:t>
      </w:r>
      <w:r w:rsidR="00846FCC" w:rsidRPr="008F31FD">
        <w:rPr>
          <w:rFonts w:cs="Tms Rmn"/>
          <w:color w:val="000000"/>
        </w:rPr>
        <w:t xml:space="preserve"> writing assignments is necessary in order to receive the WI credits necessary to complete your degree and transfer. No extra credit work is available to make up for missed work – you must complete the required coursework </w:t>
      </w:r>
      <w:r w:rsidR="00846FCC">
        <w:rPr>
          <w:rFonts w:cs="Tms Rmn"/>
          <w:color w:val="000000"/>
        </w:rPr>
        <w:t xml:space="preserve">to deadline </w:t>
      </w:r>
      <w:r w:rsidR="00846FCC" w:rsidRPr="008F31FD">
        <w:rPr>
          <w:rFonts w:cs="Tms Rmn"/>
          <w:color w:val="000000"/>
        </w:rPr>
        <w:t>in order to pass this class.</w:t>
      </w:r>
    </w:p>
    <w:p w14:paraId="4EA64ADB" w14:textId="13F258EA" w:rsidR="00BA5B18" w:rsidRPr="008F31FD" w:rsidRDefault="00BA5B18" w:rsidP="00BA5B18">
      <w:pPr>
        <w:spacing w:line="240" w:lineRule="auto"/>
        <w:rPr>
          <w:rFonts w:cs="Tms Rmn"/>
          <w:color w:val="000000"/>
        </w:rPr>
      </w:pPr>
    </w:p>
    <w:p w14:paraId="5C92A141" w14:textId="77777777" w:rsidR="00BA5B18" w:rsidRPr="00BA5B18" w:rsidRDefault="00BA5B18" w:rsidP="00BA5B18">
      <w:pPr>
        <w:spacing w:line="240" w:lineRule="auto"/>
        <w:rPr>
          <w:b/>
          <w:bCs/>
          <w:sz w:val="24"/>
          <w:szCs w:val="24"/>
        </w:rPr>
      </w:pPr>
    </w:p>
    <w:p w14:paraId="00411176" w14:textId="77777777" w:rsidR="00BA5B18" w:rsidRPr="00BA5B18" w:rsidRDefault="00BA5B18" w:rsidP="00BA5B18"/>
    <w:p w14:paraId="5B477CFC" w14:textId="77777777" w:rsidR="00B264E9" w:rsidRDefault="004E70A8" w:rsidP="00BA5B18">
      <w:pPr>
        <w:pStyle w:val="Heading2"/>
        <w:spacing w:line="276" w:lineRule="auto"/>
      </w:pPr>
      <w:bookmarkStart w:id="3" w:name="_e4ormk60kmg" w:colFirst="0" w:colLast="0"/>
      <w:bookmarkStart w:id="4" w:name="_9e4293nepceu" w:colFirst="0" w:colLast="0"/>
      <w:bookmarkStart w:id="5" w:name="_twrrdp9x65jn" w:colFirst="0" w:colLast="0"/>
      <w:bookmarkStart w:id="6" w:name="_8ikn93x38wlf" w:colFirst="0" w:colLast="0"/>
      <w:bookmarkEnd w:id="3"/>
      <w:bookmarkEnd w:id="4"/>
      <w:bookmarkEnd w:id="5"/>
      <w:bookmarkEnd w:id="6"/>
      <w:r>
        <w:t>Requirements</w:t>
      </w:r>
    </w:p>
    <w:p w14:paraId="6092B453" w14:textId="77777777" w:rsidR="00B264E9" w:rsidRDefault="00EB46C2">
      <w:pPr>
        <w:spacing w:line="276" w:lineRule="auto"/>
        <w:rPr>
          <w:b/>
        </w:rPr>
      </w:pPr>
      <w:r>
        <w:pict w14:anchorId="7913A79E">
          <v:rect id="_x0000_i1026" style="width:0;height:1.5pt" o:hralign="center" o:hrstd="t" o:hr="t" fillcolor="#a0a0a0" stroked="f"/>
        </w:pict>
      </w:r>
    </w:p>
    <w:p w14:paraId="771CC823" w14:textId="77777777" w:rsidR="00B264E9" w:rsidRDefault="00B264E9">
      <w:pPr>
        <w:spacing w:line="276" w:lineRule="auto"/>
        <w:rPr>
          <w:b/>
        </w:rPr>
      </w:pPr>
    </w:p>
    <w:p w14:paraId="2636EDD0" w14:textId="77777777" w:rsidR="00B264E9" w:rsidRDefault="004E70A8">
      <w:pPr>
        <w:pStyle w:val="Heading3"/>
        <w:spacing w:line="276" w:lineRule="auto"/>
        <w:rPr>
          <w:rFonts w:ascii="Open Sans" w:eastAsia="Open Sans" w:hAnsi="Open Sans" w:cs="Open Sans"/>
          <w:b/>
        </w:rPr>
      </w:pPr>
      <w:bookmarkStart w:id="7" w:name="_1fob9te" w:colFirst="0" w:colLast="0"/>
      <w:bookmarkEnd w:id="7"/>
      <w:r>
        <w:rPr>
          <w:rFonts w:ascii="Open Sans" w:eastAsia="Open Sans" w:hAnsi="Open Sans" w:cs="Open Sans"/>
          <w:b/>
        </w:rPr>
        <w:t>Prerequisites</w:t>
      </w:r>
    </w:p>
    <w:p w14:paraId="244E0B39" w14:textId="77777777" w:rsidR="00B264E9" w:rsidRPr="00BA5B18" w:rsidRDefault="00BA5B18">
      <w:pPr>
        <w:pStyle w:val="Heading3"/>
        <w:spacing w:line="276" w:lineRule="auto"/>
        <w:rPr>
          <w:rFonts w:ascii="Open Sans" w:eastAsia="Open Sans" w:hAnsi="Open Sans" w:cs="Open Sans"/>
          <w:bCs/>
          <w:sz w:val="24"/>
          <w:szCs w:val="24"/>
        </w:rPr>
      </w:pPr>
      <w:bookmarkStart w:id="8" w:name="_3znysh7" w:colFirst="0" w:colLast="0"/>
      <w:bookmarkEnd w:id="8"/>
      <w:r w:rsidRPr="00BA5B18">
        <w:rPr>
          <w:rFonts w:ascii="Open Sans" w:eastAsia="Open Sans" w:hAnsi="Open Sans" w:cs="Open Sans"/>
          <w:bCs/>
        </w:rPr>
        <w:t>ENG 101/201</w:t>
      </w:r>
    </w:p>
    <w:p w14:paraId="61114832" w14:textId="77777777" w:rsidR="00B264E9" w:rsidRDefault="00B264E9">
      <w:pPr>
        <w:spacing w:line="276" w:lineRule="auto"/>
        <w:rPr>
          <w:sz w:val="24"/>
          <w:szCs w:val="24"/>
        </w:rPr>
      </w:pPr>
    </w:p>
    <w:p w14:paraId="6F0B92BC" w14:textId="77777777" w:rsidR="00B264E9" w:rsidRDefault="004E70A8">
      <w:pPr>
        <w:pStyle w:val="Heading3"/>
        <w:spacing w:line="276" w:lineRule="auto"/>
        <w:rPr>
          <w:rFonts w:ascii="Open Sans" w:eastAsia="Open Sans" w:hAnsi="Open Sans" w:cs="Open Sans"/>
          <w:b/>
        </w:rPr>
      </w:pPr>
      <w:bookmarkStart w:id="9" w:name="_2et92p0" w:colFirst="0" w:colLast="0"/>
      <w:bookmarkEnd w:id="9"/>
      <w:r>
        <w:rPr>
          <w:rFonts w:ascii="Open Sans" w:eastAsia="Open Sans" w:hAnsi="Open Sans" w:cs="Open Sans"/>
          <w:b/>
        </w:rPr>
        <w:t xml:space="preserve">Co-requisites  </w:t>
      </w:r>
    </w:p>
    <w:p w14:paraId="2A0917B5" w14:textId="2B8DA340" w:rsidR="00B264E9" w:rsidRDefault="004E70A8">
      <w:pPr>
        <w:spacing w:line="276" w:lineRule="auto"/>
      </w:pPr>
      <w:r>
        <w:t>None</w:t>
      </w:r>
    </w:p>
    <w:p w14:paraId="73BC914F" w14:textId="241F7358" w:rsidR="00DE7995" w:rsidRDefault="00DE7995">
      <w:pPr>
        <w:spacing w:line="276" w:lineRule="auto"/>
      </w:pPr>
    </w:p>
    <w:p w14:paraId="10123C8A" w14:textId="2328AA34" w:rsidR="00DE7995" w:rsidRPr="00DE7995" w:rsidRDefault="00DE7995">
      <w:pPr>
        <w:spacing w:line="276" w:lineRule="auto"/>
        <w:rPr>
          <w:i/>
          <w:iCs/>
        </w:rPr>
      </w:pPr>
      <w:r w:rsidRPr="00DE7995">
        <w:rPr>
          <w:b/>
          <w:bCs/>
        </w:rPr>
        <w:t xml:space="preserve">Required Preparation to be Completed before Undertaking the </w:t>
      </w:r>
      <w:r w:rsidR="00846FCC">
        <w:rPr>
          <w:b/>
          <w:bCs/>
        </w:rPr>
        <w:t xml:space="preserve">Learning and Written </w:t>
      </w:r>
      <w:r w:rsidRPr="00DE7995">
        <w:rPr>
          <w:b/>
          <w:bCs/>
        </w:rPr>
        <w:t>Work of the Course</w:t>
      </w:r>
      <w:r>
        <w:t xml:space="preserve"> </w:t>
      </w:r>
      <w:r w:rsidRPr="00DE7995">
        <w:rPr>
          <w:i/>
          <w:iCs/>
        </w:rPr>
        <w:t>(</w:t>
      </w:r>
      <w:r>
        <w:rPr>
          <w:i/>
          <w:iCs/>
        </w:rPr>
        <w:t>W</w:t>
      </w:r>
      <w:r w:rsidRPr="00DE7995">
        <w:rPr>
          <w:i/>
          <w:iCs/>
        </w:rPr>
        <w:t>ork will not be eligible for grading and will receive zeros until these requirements are met</w:t>
      </w:r>
      <w:r>
        <w:rPr>
          <w:i/>
          <w:iCs/>
        </w:rPr>
        <w:t>.</w:t>
      </w:r>
      <w:r w:rsidRPr="00DE7995">
        <w:rPr>
          <w:i/>
          <w:iCs/>
        </w:rPr>
        <w:t>)</w:t>
      </w:r>
    </w:p>
    <w:p w14:paraId="374EABB8" w14:textId="1A3B012E" w:rsidR="00DE7995" w:rsidRDefault="00DE7995" w:rsidP="00DE7995">
      <w:pPr>
        <w:pStyle w:val="ListParagraph"/>
        <w:numPr>
          <w:ilvl w:val="0"/>
          <w:numId w:val="5"/>
        </w:numPr>
      </w:pPr>
      <w:r>
        <w:t>The syllabus must be read and the acknowledged in the syllabus survey</w:t>
      </w:r>
    </w:p>
    <w:p w14:paraId="4B5A2721" w14:textId="2836FD37" w:rsidR="00DE7995" w:rsidRPr="00DE7995" w:rsidRDefault="00C923FF" w:rsidP="00DE7995">
      <w:pPr>
        <w:pStyle w:val="ListParagraph"/>
        <w:numPr>
          <w:ilvl w:val="0"/>
          <w:numId w:val="5"/>
        </w:numPr>
        <w:rPr>
          <w:b/>
        </w:rPr>
      </w:pPr>
      <w:r>
        <w:t>The Online</w:t>
      </w:r>
      <w:r w:rsidR="00DE7995">
        <w:t xml:space="preserve"> </w:t>
      </w:r>
      <w:r>
        <w:t>Learning Orientation on Blackboard</w:t>
      </w:r>
      <w:r w:rsidR="00DE7995">
        <w:t xml:space="preserve"> must be taken, and the completion certificate must be uploaded. </w:t>
      </w:r>
      <w:r w:rsidR="00DE7995" w:rsidRPr="00C923FF">
        <w:rPr>
          <w:i/>
          <w:iCs/>
        </w:rPr>
        <w:t>If you have already taken the trainin</w:t>
      </w:r>
      <w:r>
        <w:rPr>
          <w:i/>
          <w:iCs/>
        </w:rPr>
        <w:t xml:space="preserve">g or the ELearning Orientation </w:t>
      </w:r>
      <w:r w:rsidR="00DE7995" w:rsidRPr="00C923FF">
        <w:rPr>
          <w:i/>
          <w:iCs/>
        </w:rPr>
        <w:t xml:space="preserve">and received the </w:t>
      </w:r>
      <w:r w:rsidRPr="00C923FF">
        <w:rPr>
          <w:i/>
          <w:iCs/>
        </w:rPr>
        <w:t xml:space="preserve">completion </w:t>
      </w:r>
      <w:r w:rsidR="00DE7995" w:rsidRPr="00C923FF">
        <w:rPr>
          <w:i/>
          <w:iCs/>
        </w:rPr>
        <w:t xml:space="preserve">certificate, you can upload that one.  </w:t>
      </w:r>
      <w:r w:rsidR="00DE7995">
        <w:t xml:space="preserve">If you have lost that one, please reach out to </w:t>
      </w:r>
      <w:proofErr w:type="spellStart"/>
      <w:r w:rsidR="00DE7995">
        <w:t>Elearning</w:t>
      </w:r>
      <w:proofErr w:type="spellEnd"/>
      <w:r w:rsidR="00DE7995">
        <w:t xml:space="preserve">, who may be able to locate a duplicate for you, or retake the training and upload the new certificate. </w:t>
      </w:r>
    </w:p>
    <w:p w14:paraId="39DF3353" w14:textId="77777777" w:rsidR="00B264E9" w:rsidRDefault="00B264E9">
      <w:pPr>
        <w:pStyle w:val="Heading3"/>
        <w:spacing w:line="276" w:lineRule="auto"/>
        <w:rPr>
          <w:rFonts w:ascii="Open Sans" w:eastAsia="Open Sans" w:hAnsi="Open Sans" w:cs="Open Sans"/>
          <w:b/>
        </w:rPr>
      </w:pPr>
      <w:bookmarkStart w:id="10" w:name="_tyjcwt" w:colFirst="0" w:colLast="0"/>
      <w:bookmarkEnd w:id="10"/>
    </w:p>
    <w:p w14:paraId="42C0D650" w14:textId="77777777" w:rsidR="00B264E9" w:rsidRDefault="004E70A8">
      <w:pPr>
        <w:pStyle w:val="Heading3"/>
        <w:spacing w:line="276" w:lineRule="auto"/>
        <w:rPr>
          <w:rFonts w:ascii="Open Sans" w:eastAsia="Open Sans" w:hAnsi="Open Sans" w:cs="Open Sans"/>
          <w:b/>
        </w:rPr>
      </w:pPr>
      <w:bookmarkStart w:id="11" w:name="_7ulxz34gw6bs" w:colFirst="0" w:colLast="0"/>
      <w:bookmarkEnd w:id="11"/>
      <w:r>
        <w:rPr>
          <w:rFonts w:ascii="Open Sans" w:eastAsia="Open Sans" w:hAnsi="Open Sans" w:cs="Open Sans"/>
          <w:b/>
        </w:rPr>
        <w:t xml:space="preserve">Required Text &amp; Readings  </w:t>
      </w:r>
    </w:p>
    <w:p w14:paraId="16E71CC8" w14:textId="77777777" w:rsidR="00C3635A" w:rsidRDefault="00C3635A" w:rsidP="00C3635A">
      <w:pPr>
        <w:spacing w:line="240" w:lineRule="auto"/>
        <w:rPr>
          <w:rFonts w:asciiTheme="majorHAnsi" w:hAnsiTheme="majorHAnsi" w:cstheme="majorHAnsi"/>
        </w:rPr>
      </w:pPr>
      <w:bookmarkStart w:id="12" w:name="_3dy6vkm" w:colFirst="0" w:colLast="0"/>
      <w:bookmarkStart w:id="13" w:name="_umf46cfja8hz" w:colFirst="0" w:colLast="0"/>
      <w:bookmarkEnd w:id="12"/>
      <w:bookmarkEnd w:id="13"/>
      <w:r w:rsidRPr="00BA5B18">
        <w:rPr>
          <w:rFonts w:asciiTheme="majorHAnsi" w:hAnsiTheme="majorHAnsi" w:cstheme="majorHAnsi"/>
        </w:rPr>
        <w:t>You can order the novels as E-books or paper books from the BMCC bookstore website or Amazon etc. Order them immediately, so there are not delays.</w:t>
      </w:r>
    </w:p>
    <w:p w14:paraId="3B47E060" w14:textId="77777777" w:rsidR="00C3635A" w:rsidRPr="00BA5B18" w:rsidRDefault="00C3635A" w:rsidP="00C3635A">
      <w:pPr>
        <w:spacing w:line="240" w:lineRule="auto"/>
        <w:rPr>
          <w:rFonts w:asciiTheme="majorHAnsi" w:hAnsiTheme="majorHAnsi" w:cstheme="majorHAnsi"/>
        </w:rPr>
      </w:pPr>
    </w:p>
    <w:p w14:paraId="4F7793CC" w14:textId="2AD41C86" w:rsidR="00C3635A" w:rsidRDefault="00C3635A" w:rsidP="00C3635A">
      <w:pPr>
        <w:spacing w:line="240" w:lineRule="auto"/>
      </w:pPr>
      <w:r>
        <w:t>READING:  In this course we will be reading t</w:t>
      </w:r>
      <w:r w:rsidR="00121B45">
        <w:t>wo</w:t>
      </w:r>
      <w:r>
        <w:t xml:space="preserve"> novels as well as a graphic novel, a selection of short stories, essays, and poetry, and watching</w:t>
      </w:r>
      <w:r w:rsidR="00121B45">
        <w:t xml:space="preserve"> a</w:t>
      </w:r>
      <w:r>
        <w:t xml:space="preserve"> film online.  I will provide the texts on our Blackboard site for all but the novels, which you must acquire yourself quickly. The following required texts will be available to order from the BMCC bookstore, or you can order them from Amazon etc. </w:t>
      </w:r>
      <w:r w:rsidRPr="00C3635A">
        <w:rPr>
          <w:b/>
          <w:bCs/>
        </w:rPr>
        <w:t>Order the</w:t>
      </w:r>
      <w:r>
        <w:rPr>
          <w:b/>
          <w:bCs/>
        </w:rPr>
        <w:t xml:space="preserve"> novels</w:t>
      </w:r>
      <w:r w:rsidRPr="00C3635A">
        <w:rPr>
          <w:b/>
          <w:bCs/>
        </w:rPr>
        <w:t xml:space="preserve"> immediately,</w:t>
      </w:r>
      <w:r>
        <w:t xml:space="preserve"> so you aren’t caught out when we work with them.</w:t>
      </w:r>
    </w:p>
    <w:p w14:paraId="396DD98B" w14:textId="77777777" w:rsidR="00C3635A" w:rsidRDefault="00C3635A" w:rsidP="00C3635A">
      <w:pPr>
        <w:pStyle w:val="NormalWeb"/>
        <w:shd w:val="clear" w:color="auto" w:fill="FFFFFF"/>
        <w:spacing w:before="0" w:beforeAutospacing="0" w:after="0" w:afterAutospacing="0"/>
        <w:rPr>
          <w:rFonts w:ascii="Helvetica" w:hAnsi="Helvetica" w:cs="Helvetica"/>
          <w:color w:val="000000"/>
        </w:rPr>
      </w:pPr>
    </w:p>
    <w:p w14:paraId="463F7A92" w14:textId="77777777" w:rsidR="00C3635A" w:rsidRDefault="00C3635A" w:rsidP="00C3635A">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000000"/>
        </w:rPr>
        <w:t>Jane Austen, </w:t>
      </w:r>
      <w:r>
        <w:rPr>
          <w:rStyle w:val="Emphasis"/>
          <w:rFonts w:ascii="Helvetica" w:eastAsia="Open Sans SemiBold" w:hAnsi="Helvetica" w:cs="Helvetica"/>
          <w:color w:val="000000"/>
        </w:rPr>
        <w:t>Pride and Prejudice,</w:t>
      </w:r>
      <w:r>
        <w:rPr>
          <w:rFonts w:ascii="Helvetica" w:hAnsi="Helvetica" w:cs="Helvetica"/>
          <w:color w:val="000000"/>
        </w:rPr>
        <w:t> Penguin Classics</w:t>
      </w:r>
    </w:p>
    <w:p w14:paraId="0C4DFB0C" w14:textId="77777777" w:rsidR="00C3635A" w:rsidRDefault="00C3635A" w:rsidP="00C3635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ISBN: 9780141439518</w:t>
      </w:r>
    </w:p>
    <w:p w14:paraId="0E531F92" w14:textId="77777777" w:rsidR="00C3635A" w:rsidRDefault="00C3635A" w:rsidP="00C3635A">
      <w:pPr>
        <w:pStyle w:val="NormalWeb"/>
        <w:shd w:val="clear" w:color="auto" w:fill="FFFFFF"/>
        <w:spacing w:before="0" w:beforeAutospacing="0" w:after="0" w:afterAutospacing="0"/>
        <w:rPr>
          <w:rFonts w:ascii="Calibri" w:hAnsi="Calibri" w:cs="Calibri"/>
          <w:color w:val="000000"/>
        </w:rPr>
      </w:pPr>
    </w:p>
    <w:p w14:paraId="25EEE993" w14:textId="77777777" w:rsidR="00C3635A" w:rsidRDefault="00C3635A" w:rsidP="00C3635A">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000000"/>
        </w:rPr>
        <w:t>Zora Neale Hurston, </w:t>
      </w:r>
      <w:r>
        <w:rPr>
          <w:rStyle w:val="Emphasis"/>
          <w:rFonts w:ascii="Helvetica" w:eastAsia="Open Sans SemiBold" w:hAnsi="Helvetica" w:cs="Helvetica"/>
          <w:color w:val="000000"/>
        </w:rPr>
        <w:t>Their Eyes Were Watching God, </w:t>
      </w:r>
      <w:r>
        <w:rPr>
          <w:rFonts w:ascii="Helvetica" w:hAnsi="Helvetica" w:cs="Helvetica"/>
          <w:color w:val="000000"/>
        </w:rPr>
        <w:t>Harper Perennial</w:t>
      </w:r>
    </w:p>
    <w:p w14:paraId="59837575" w14:textId="77777777" w:rsidR="00C3635A" w:rsidRDefault="00C3635A" w:rsidP="00C3635A">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ISBN: 9780061120060</w:t>
      </w:r>
    </w:p>
    <w:p w14:paraId="233DE72B" w14:textId="77777777" w:rsidR="00C3635A" w:rsidRPr="008F31FD" w:rsidRDefault="00C3635A" w:rsidP="00C3635A">
      <w:pPr>
        <w:spacing w:line="240" w:lineRule="auto"/>
      </w:pPr>
    </w:p>
    <w:p w14:paraId="00F31D65" w14:textId="32836445" w:rsidR="00C3635A" w:rsidRDefault="0084157A" w:rsidP="0084157A">
      <w:pPr>
        <w:spacing w:line="240" w:lineRule="auto"/>
      </w:pPr>
      <w:r>
        <w:t>Free texts on Blackboard in the modules in which they are assigned: the graphic novel</w:t>
      </w:r>
      <w:r w:rsidR="00121B45">
        <w:t xml:space="preserve"> (</w:t>
      </w:r>
      <w:r w:rsidR="00121B45">
        <w:rPr>
          <w:i/>
          <w:iCs/>
        </w:rPr>
        <w:t>Persepolis</w:t>
      </w:r>
      <w:r w:rsidR="00121B45">
        <w:t>)</w:t>
      </w:r>
      <w:r w:rsidR="00C3635A">
        <w:t xml:space="preserve">, </w:t>
      </w:r>
      <w:r>
        <w:t>mi</w:t>
      </w:r>
      <w:r w:rsidR="00ED0C4F">
        <w:t xml:space="preserve">sc. </w:t>
      </w:r>
      <w:r>
        <w:t>t</w:t>
      </w:r>
      <w:r w:rsidR="00ED0C4F">
        <w:t>exts</w:t>
      </w:r>
      <w:r w:rsidR="00C3635A">
        <w:t xml:space="preserve">, </w:t>
      </w:r>
      <w:r>
        <w:t>s</w:t>
      </w:r>
      <w:r w:rsidR="00C3635A">
        <w:t xml:space="preserve">hort </w:t>
      </w:r>
      <w:r>
        <w:t>s</w:t>
      </w:r>
      <w:r w:rsidR="00C3635A">
        <w:t xml:space="preserve">tories, and </w:t>
      </w:r>
      <w:r>
        <w:t>p</w:t>
      </w:r>
      <w:r w:rsidR="00C3635A">
        <w:t>oetry</w:t>
      </w:r>
      <w:r>
        <w:t>.</w:t>
      </w:r>
    </w:p>
    <w:p w14:paraId="09BB66AA" w14:textId="77777777" w:rsidR="00C3635A" w:rsidRDefault="00C3635A" w:rsidP="00C3635A">
      <w:pPr>
        <w:spacing w:line="240" w:lineRule="auto"/>
      </w:pPr>
    </w:p>
    <w:p w14:paraId="3ACB6D34" w14:textId="352E2B33" w:rsidR="00C3635A" w:rsidRDefault="00C3635A" w:rsidP="0084157A">
      <w:pPr>
        <w:spacing w:line="240" w:lineRule="auto"/>
      </w:pPr>
      <w:r>
        <w:t xml:space="preserve">MLA and Structure Materials </w:t>
      </w:r>
      <w:r w:rsidR="0084157A">
        <w:t>are o</w:t>
      </w:r>
      <w:r w:rsidR="00121B45">
        <w:t>n</w:t>
      </w:r>
      <w:r>
        <w:t xml:space="preserve"> Blackboard in </w:t>
      </w:r>
      <w:r w:rsidRPr="00ED0C4F">
        <w:rPr>
          <w:u w:val="single"/>
        </w:rPr>
        <w:t>Posts and Writing Requirements</w:t>
      </w:r>
    </w:p>
    <w:p w14:paraId="29293FFB" w14:textId="77777777" w:rsidR="00C3635A" w:rsidRDefault="00C3635A" w:rsidP="00C3635A">
      <w:pPr>
        <w:spacing w:line="276" w:lineRule="auto"/>
      </w:pPr>
    </w:p>
    <w:p w14:paraId="2E883CBA" w14:textId="77777777" w:rsidR="00C3635A" w:rsidRDefault="00C3635A" w:rsidP="00C3635A">
      <w:pPr>
        <w:spacing w:line="276" w:lineRule="auto"/>
        <w:rPr>
          <w:b/>
        </w:rPr>
      </w:pPr>
      <w:r>
        <w:rPr>
          <w:b/>
        </w:rPr>
        <w:t>Other Resources/Materials</w:t>
      </w:r>
    </w:p>
    <w:p w14:paraId="3B8E7C6B" w14:textId="77777777" w:rsidR="00C3635A" w:rsidRDefault="00C3635A" w:rsidP="00C3635A">
      <w:pPr>
        <w:spacing w:line="276" w:lineRule="auto"/>
      </w:pPr>
      <w:r>
        <w:t>Additional readings and links to videos etc. will be posted on Blackboard</w:t>
      </w:r>
      <w:r>
        <w:rPr>
          <w:sz w:val="24"/>
          <w:szCs w:val="24"/>
        </w:rPr>
        <w:t xml:space="preserve"> </w:t>
      </w:r>
    </w:p>
    <w:p w14:paraId="12B31B92" w14:textId="64CC419C" w:rsidR="00B264E9" w:rsidRDefault="00B264E9">
      <w:pPr>
        <w:spacing w:line="276" w:lineRule="auto"/>
      </w:pPr>
    </w:p>
    <w:p w14:paraId="524456D6" w14:textId="255CCB7F" w:rsidR="00845594" w:rsidRDefault="00845594" w:rsidP="00845594">
      <w:pPr>
        <w:pStyle w:val="Heading2"/>
        <w:spacing w:line="276" w:lineRule="auto"/>
      </w:pPr>
      <w:r>
        <w:t>Grading Policy</w:t>
      </w:r>
    </w:p>
    <w:p w14:paraId="73F79D27" w14:textId="39996AD1" w:rsidR="00C3635A" w:rsidRPr="00C3635A" w:rsidRDefault="00C3635A" w:rsidP="00C3635A">
      <w:pPr>
        <w:spacing w:line="276" w:lineRule="auto"/>
        <w:rPr>
          <w:b/>
          <w:i/>
          <w:iCs/>
          <w:sz w:val="18"/>
          <w:szCs w:val="18"/>
        </w:rPr>
      </w:pPr>
      <w:r w:rsidRPr="007E345E">
        <w:rPr>
          <w:b/>
          <w:i/>
          <w:iCs/>
          <w:sz w:val="18"/>
          <w:szCs w:val="18"/>
        </w:rPr>
        <w:t>Please note that grade center on Blackboard weights the categories to match the grading percentages below.  Look at the “Grade So Far” column to see your overall grade in the course at any time.</w:t>
      </w:r>
    </w:p>
    <w:p w14:paraId="22C430A0" w14:textId="77777777" w:rsidR="00845594" w:rsidRPr="007E345E" w:rsidRDefault="00EB46C2" w:rsidP="00845594">
      <w:pPr>
        <w:spacing w:line="276" w:lineRule="auto"/>
      </w:pPr>
      <w:r>
        <w:pict w14:anchorId="7B931692">
          <v:rect id="_x0000_i1027" style="width:0;height:1.5pt" o:hralign="center" o:hrstd="t" o:hr="t" fillcolor="#a0a0a0" stroked="f"/>
        </w:pict>
      </w:r>
    </w:p>
    <w:tbl>
      <w:tblPr>
        <w:tblW w:w="8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2430"/>
        <w:gridCol w:w="2135"/>
      </w:tblGrid>
      <w:tr w:rsidR="00845594" w14:paraId="53644907" w14:textId="77777777" w:rsidTr="00DF1633">
        <w:trPr>
          <w:trHeight w:val="380"/>
        </w:trPr>
        <w:tc>
          <w:tcPr>
            <w:tcW w:w="4425" w:type="dxa"/>
            <w:shd w:val="clear" w:color="auto" w:fill="000000"/>
            <w:tcMar>
              <w:top w:w="100" w:type="dxa"/>
              <w:left w:w="100" w:type="dxa"/>
              <w:bottom w:w="100" w:type="dxa"/>
              <w:right w:w="100" w:type="dxa"/>
            </w:tcMar>
          </w:tcPr>
          <w:p w14:paraId="5B8A3EA5" w14:textId="77777777" w:rsidR="00845594" w:rsidRDefault="00845594" w:rsidP="00DF1633">
            <w:pPr>
              <w:widowControl w:val="0"/>
              <w:spacing w:line="276" w:lineRule="auto"/>
              <w:jc w:val="center"/>
              <w:rPr>
                <w:b/>
                <w:color w:val="FFFFFF"/>
                <w:sz w:val="20"/>
                <w:szCs w:val="20"/>
              </w:rPr>
            </w:pPr>
            <w:r>
              <w:rPr>
                <w:b/>
                <w:color w:val="FFFFFF"/>
                <w:sz w:val="20"/>
                <w:szCs w:val="20"/>
              </w:rPr>
              <w:t>ASSIGNMENT TYPE</w:t>
            </w:r>
          </w:p>
        </w:tc>
        <w:tc>
          <w:tcPr>
            <w:tcW w:w="2430" w:type="dxa"/>
            <w:shd w:val="clear" w:color="auto" w:fill="000000"/>
            <w:tcMar>
              <w:top w:w="100" w:type="dxa"/>
              <w:left w:w="100" w:type="dxa"/>
              <w:bottom w:w="100" w:type="dxa"/>
              <w:right w:w="100" w:type="dxa"/>
            </w:tcMar>
          </w:tcPr>
          <w:p w14:paraId="61921595" w14:textId="77777777" w:rsidR="00845594" w:rsidRDefault="00845594" w:rsidP="00DF1633">
            <w:pPr>
              <w:widowControl w:val="0"/>
              <w:spacing w:line="276" w:lineRule="auto"/>
              <w:jc w:val="center"/>
              <w:rPr>
                <w:b/>
                <w:color w:val="FFFFFF"/>
                <w:sz w:val="20"/>
                <w:szCs w:val="20"/>
              </w:rPr>
            </w:pPr>
            <w:r>
              <w:rPr>
                <w:b/>
                <w:color w:val="FFFFFF"/>
                <w:sz w:val="20"/>
                <w:szCs w:val="20"/>
              </w:rPr>
              <w:t>How Many?</w:t>
            </w:r>
          </w:p>
        </w:tc>
        <w:tc>
          <w:tcPr>
            <w:tcW w:w="2135" w:type="dxa"/>
            <w:shd w:val="clear" w:color="auto" w:fill="000000"/>
            <w:tcMar>
              <w:top w:w="100" w:type="dxa"/>
              <w:left w:w="100" w:type="dxa"/>
              <w:bottom w:w="100" w:type="dxa"/>
              <w:right w:w="100" w:type="dxa"/>
            </w:tcMar>
          </w:tcPr>
          <w:p w14:paraId="3C52E692" w14:textId="77777777" w:rsidR="00845594" w:rsidRDefault="00845594" w:rsidP="00DF1633">
            <w:pPr>
              <w:widowControl w:val="0"/>
              <w:spacing w:line="276" w:lineRule="auto"/>
              <w:jc w:val="center"/>
              <w:rPr>
                <w:b/>
                <w:color w:val="FFFFFF"/>
                <w:sz w:val="20"/>
                <w:szCs w:val="20"/>
              </w:rPr>
            </w:pPr>
            <w:r>
              <w:rPr>
                <w:b/>
                <w:color w:val="FFFFFF"/>
                <w:sz w:val="20"/>
                <w:szCs w:val="20"/>
              </w:rPr>
              <w:t>% OF FINAL GRADE</w:t>
            </w:r>
          </w:p>
        </w:tc>
      </w:tr>
      <w:tr w:rsidR="00845594" w14:paraId="47732A2E" w14:textId="77777777" w:rsidTr="00DF1633">
        <w:tc>
          <w:tcPr>
            <w:tcW w:w="4425" w:type="dxa"/>
            <w:shd w:val="clear" w:color="auto" w:fill="CFE2F3"/>
            <w:tcMar>
              <w:top w:w="100" w:type="dxa"/>
              <w:left w:w="100" w:type="dxa"/>
              <w:bottom w:w="100" w:type="dxa"/>
              <w:right w:w="100" w:type="dxa"/>
            </w:tcMar>
          </w:tcPr>
          <w:p w14:paraId="49527127" w14:textId="77777777" w:rsidR="00845594" w:rsidRDefault="00845594" w:rsidP="00DF1633">
            <w:pPr>
              <w:widowControl w:val="0"/>
              <w:spacing w:line="276" w:lineRule="auto"/>
              <w:rPr>
                <w:b/>
                <w:sz w:val="20"/>
                <w:szCs w:val="20"/>
              </w:rPr>
            </w:pPr>
            <w:r>
              <w:rPr>
                <w:b/>
                <w:sz w:val="20"/>
                <w:szCs w:val="20"/>
              </w:rPr>
              <w:t>Discussions Board Posts</w:t>
            </w:r>
          </w:p>
          <w:p w14:paraId="7ACBB650" w14:textId="1DDCA73F" w:rsidR="00845594" w:rsidRPr="007E345E" w:rsidRDefault="00845594" w:rsidP="00DF1633">
            <w:pPr>
              <w:widowControl w:val="0"/>
              <w:spacing w:line="276" w:lineRule="auto"/>
              <w:rPr>
                <w:bCs/>
                <w:i/>
                <w:iCs/>
                <w:sz w:val="20"/>
                <w:szCs w:val="20"/>
              </w:rPr>
            </w:pPr>
            <w:r w:rsidRPr="007E345E">
              <w:rPr>
                <w:bCs/>
                <w:i/>
                <w:iCs/>
                <w:sz w:val="20"/>
                <w:szCs w:val="20"/>
              </w:rPr>
              <w:t>Please note these are formal writing and will be formatted using MLA conventions.</w:t>
            </w:r>
            <w:del w:id="14" w:author="" w:date="2020-04-09T13:38:00Z">
              <w:r w:rsidRPr="007E345E">
                <w:rPr>
                  <w:bCs/>
                  <w:i/>
                  <w:iCs/>
                  <w:sz w:val="20"/>
                  <w:szCs w:val="20"/>
                </w:rPr>
                <w:delText xml:space="preserve">       </w:delText>
              </w:r>
            </w:del>
            <w:r w:rsidR="00A703AC">
              <w:rPr>
                <w:bCs/>
                <w:i/>
                <w:iCs/>
                <w:sz w:val="20"/>
                <w:szCs w:val="20"/>
              </w:rPr>
              <w:t xml:space="preserve"> 2 posts will be designated for revision.</w:t>
            </w:r>
            <w:r w:rsidRPr="007E345E">
              <w:rPr>
                <w:bCs/>
                <w:i/>
                <w:iCs/>
                <w:sz w:val="20"/>
                <w:szCs w:val="20"/>
              </w:rPr>
              <w:t xml:space="preserve">                                     </w:t>
            </w:r>
          </w:p>
        </w:tc>
        <w:tc>
          <w:tcPr>
            <w:tcW w:w="2430" w:type="dxa"/>
            <w:shd w:val="clear" w:color="auto" w:fill="CFE2F3"/>
            <w:tcMar>
              <w:top w:w="100" w:type="dxa"/>
              <w:left w:w="100" w:type="dxa"/>
              <w:bottom w:w="100" w:type="dxa"/>
              <w:right w:w="100" w:type="dxa"/>
            </w:tcMar>
          </w:tcPr>
          <w:p w14:paraId="741E1066" w14:textId="77777777" w:rsidR="00845594" w:rsidRDefault="00845594" w:rsidP="00DF1633">
            <w:pPr>
              <w:widowControl w:val="0"/>
              <w:spacing w:line="276" w:lineRule="auto"/>
              <w:rPr>
                <w:sz w:val="20"/>
                <w:szCs w:val="20"/>
              </w:rPr>
            </w:pPr>
            <w:r>
              <w:rPr>
                <w:sz w:val="20"/>
                <w:szCs w:val="20"/>
              </w:rPr>
              <w:t>1-3 posts per module</w:t>
            </w:r>
          </w:p>
          <w:p w14:paraId="40680447" w14:textId="77777777" w:rsidR="00845594" w:rsidRDefault="00845594" w:rsidP="00DF1633">
            <w:pPr>
              <w:widowControl w:val="0"/>
              <w:spacing w:line="276" w:lineRule="auto"/>
              <w:rPr>
                <w:sz w:val="20"/>
                <w:szCs w:val="20"/>
              </w:rPr>
            </w:pPr>
            <w:r>
              <w:rPr>
                <w:sz w:val="20"/>
                <w:szCs w:val="20"/>
              </w:rPr>
              <w:t>2-6 responses per module</w:t>
            </w:r>
          </w:p>
        </w:tc>
        <w:tc>
          <w:tcPr>
            <w:tcW w:w="2135" w:type="dxa"/>
            <w:shd w:val="clear" w:color="auto" w:fill="CFE2F3"/>
            <w:tcMar>
              <w:top w:w="100" w:type="dxa"/>
              <w:left w:w="100" w:type="dxa"/>
              <w:bottom w:w="100" w:type="dxa"/>
              <w:right w:w="100" w:type="dxa"/>
            </w:tcMar>
          </w:tcPr>
          <w:p w14:paraId="7178EEEF" w14:textId="0B7BA168" w:rsidR="00845594" w:rsidRDefault="00231C36" w:rsidP="00DF1633">
            <w:pPr>
              <w:widowControl w:val="0"/>
              <w:spacing w:line="276" w:lineRule="auto"/>
              <w:rPr>
                <w:b/>
                <w:sz w:val="20"/>
                <w:szCs w:val="20"/>
              </w:rPr>
            </w:pPr>
            <w:r>
              <w:rPr>
                <w:b/>
                <w:sz w:val="20"/>
                <w:szCs w:val="20"/>
              </w:rPr>
              <w:t>50</w:t>
            </w:r>
            <w:r w:rsidR="00845594">
              <w:rPr>
                <w:b/>
                <w:sz w:val="20"/>
                <w:szCs w:val="20"/>
              </w:rPr>
              <w:t>%</w:t>
            </w:r>
          </w:p>
        </w:tc>
      </w:tr>
      <w:tr w:rsidR="00845594" w14:paraId="7219D7C1" w14:textId="77777777" w:rsidTr="00DF1633">
        <w:tc>
          <w:tcPr>
            <w:tcW w:w="4425" w:type="dxa"/>
            <w:shd w:val="clear" w:color="auto" w:fill="CFE2F3"/>
            <w:tcMar>
              <w:top w:w="100" w:type="dxa"/>
              <w:left w:w="100" w:type="dxa"/>
              <w:bottom w:w="100" w:type="dxa"/>
              <w:right w:w="100" w:type="dxa"/>
            </w:tcMar>
          </w:tcPr>
          <w:p w14:paraId="24E9932B" w14:textId="77777777" w:rsidR="00845594" w:rsidRDefault="00845594" w:rsidP="00DF1633">
            <w:pPr>
              <w:widowControl w:val="0"/>
              <w:spacing w:line="276" w:lineRule="auto"/>
              <w:rPr>
                <w:b/>
                <w:sz w:val="20"/>
                <w:szCs w:val="20"/>
              </w:rPr>
            </w:pPr>
            <w:r>
              <w:rPr>
                <w:b/>
                <w:sz w:val="20"/>
                <w:szCs w:val="20"/>
              </w:rPr>
              <w:t>Midterm</w:t>
            </w:r>
            <w:r w:rsidR="00C3635A">
              <w:rPr>
                <w:b/>
                <w:sz w:val="20"/>
                <w:szCs w:val="20"/>
              </w:rPr>
              <w:t xml:space="preserve"> </w:t>
            </w:r>
            <w:r>
              <w:rPr>
                <w:b/>
                <w:sz w:val="20"/>
                <w:szCs w:val="20"/>
              </w:rPr>
              <w:t>and Final Exam</w:t>
            </w:r>
          </w:p>
          <w:p w14:paraId="2825FB28" w14:textId="20B3B516" w:rsidR="00A703AC" w:rsidRPr="00A703AC" w:rsidRDefault="00A703AC" w:rsidP="00DF1633">
            <w:pPr>
              <w:widowControl w:val="0"/>
              <w:spacing w:line="276" w:lineRule="auto"/>
              <w:rPr>
                <w:bCs/>
                <w:i/>
                <w:iCs/>
                <w:sz w:val="20"/>
                <w:szCs w:val="20"/>
              </w:rPr>
            </w:pPr>
            <w:r w:rsidRPr="00A703AC">
              <w:rPr>
                <w:bCs/>
                <w:i/>
                <w:iCs/>
                <w:sz w:val="20"/>
                <w:szCs w:val="20"/>
              </w:rPr>
              <w:t>Please note</w:t>
            </w:r>
            <w:r>
              <w:rPr>
                <w:bCs/>
                <w:i/>
                <w:iCs/>
                <w:sz w:val="20"/>
                <w:szCs w:val="20"/>
              </w:rPr>
              <w:t xml:space="preserve"> the midterm paper will be revisable.</w:t>
            </w:r>
          </w:p>
        </w:tc>
        <w:tc>
          <w:tcPr>
            <w:tcW w:w="2430" w:type="dxa"/>
            <w:shd w:val="clear" w:color="auto" w:fill="CFE2F3"/>
            <w:tcMar>
              <w:top w:w="100" w:type="dxa"/>
              <w:left w:w="100" w:type="dxa"/>
              <w:bottom w:w="100" w:type="dxa"/>
              <w:right w:w="100" w:type="dxa"/>
            </w:tcMar>
          </w:tcPr>
          <w:p w14:paraId="5420FC34" w14:textId="77777777" w:rsidR="00845594" w:rsidRDefault="00845594" w:rsidP="00DF1633">
            <w:pPr>
              <w:widowControl w:val="0"/>
              <w:spacing w:line="276" w:lineRule="auto"/>
              <w:rPr>
                <w:sz w:val="20"/>
                <w:szCs w:val="20"/>
              </w:rPr>
            </w:pPr>
            <w:r>
              <w:rPr>
                <w:sz w:val="20"/>
                <w:szCs w:val="20"/>
              </w:rPr>
              <w:t>1 + 1</w:t>
            </w:r>
          </w:p>
        </w:tc>
        <w:tc>
          <w:tcPr>
            <w:tcW w:w="2135" w:type="dxa"/>
            <w:shd w:val="clear" w:color="auto" w:fill="CFE2F3"/>
            <w:tcMar>
              <w:top w:w="100" w:type="dxa"/>
              <w:left w:w="100" w:type="dxa"/>
              <w:bottom w:w="100" w:type="dxa"/>
              <w:right w:w="100" w:type="dxa"/>
            </w:tcMar>
          </w:tcPr>
          <w:p w14:paraId="10784C75" w14:textId="1F5A7E1A" w:rsidR="00845594" w:rsidRDefault="00C3635A" w:rsidP="00DF1633">
            <w:pPr>
              <w:widowControl w:val="0"/>
              <w:spacing w:line="276" w:lineRule="auto"/>
              <w:rPr>
                <w:b/>
                <w:sz w:val="20"/>
                <w:szCs w:val="20"/>
              </w:rPr>
            </w:pPr>
            <w:r>
              <w:rPr>
                <w:b/>
                <w:sz w:val="20"/>
                <w:szCs w:val="20"/>
              </w:rPr>
              <w:t>35</w:t>
            </w:r>
            <w:r w:rsidR="00845594">
              <w:rPr>
                <w:b/>
                <w:sz w:val="20"/>
                <w:szCs w:val="20"/>
              </w:rPr>
              <w:t>%</w:t>
            </w:r>
          </w:p>
        </w:tc>
      </w:tr>
      <w:tr w:rsidR="00845594" w14:paraId="2F14C03F" w14:textId="77777777" w:rsidTr="00DF1633">
        <w:tc>
          <w:tcPr>
            <w:tcW w:w="4425" w:type="dxa"/>
            <w:shd w:val="clear" w:color="auto" w:fill="CFE2F3"/>
            <w:tcMar>
              <w:top w:w="100" w:type="dxa"/>
              <w:left w:w="100" w:type="dxa"/>
              <w:bottom w:w="100" w:type="dxa"/>
              <w:right w:w="100" w:type="dxa"/>
            </w:tcMar>
          </w:tcPr>
          <w:p w14:paraId="2B98C3F0" w14:textId="77777777" w:rsidR="00845594" w:rsidRDefault="00845594" w:rsidP="00DF1633">
            <w:pPr>
              <w:widowControl w:val="0"/>
              <w:spacing w:line="276" w:lineRule="auto"/>
              <w:rPr>
                <w:b/>
                <w:sz w:val="20"/>
                <w:szCs w:val="20"/>
              </w:rPr>
            </w:pPr>
            <w:r>
              <w:rPr>
                <w:b/>
                <w:sz w:val="20"/>
                <w:szCs w:val="20"/>
              </w:rPr>
              <w:t>Journals, and misc. assignments (including skill building quizzes and scaffolding work)</w:t>
            </w:r>
          </w:p>
        </w:tc>
        <w:tc>
          <w:tcPr>
            <w:tcW w:w="2430" w:type="dxa"/>
            <w:shd w:val="clear" w:color="auto" w:fill="CFE2F3"/>
            <w:tcMar>
              <w:top w:w="100" w:type="dxa"/>
              <w:left w:w="100" w:type="dxa"/>
              <w:bottom w:w="100" w:type="dxa"/>
              <w:right w:w="100" w:type="dxa"/>
            </w:tcMar>
          </w:tcPr>
          <w:p w14:paraId="1EA18689" w14:textId="77777777" w:rsidR="00845594" w:rsidRDefault="00845594" w:rsidP="00DF1633">
            <w:pPr>
              <w:widowControl w:val="0"/>
              <w:spacing w:line="276" w:lineRule="auto"/>
              <w:rPr>
                <w:sz w:val="20"/>
                <w:szCs w:val="20"/>
              </w:rPr>
            </w:pPr>
            <w:r>
              <w:rPr>
                <w:sz w:val="20"/>
                <w:szCs w:val="20"/>
              </w:rPr>
              <w:t>1 to 4 per module</w:t>
            </w:r>
          </w:p>
        </w:tc>
        <w:tc>
          <w:tcPr>
            <w:tcW w:w="2135" w:type="dxa"/>
            <w:shd w:val="clear" w:color="auto" w:fill="CFE2F3"/>
            <w:tcMar>
              <w:top w:w="100" w:type="dxa"/>
              <w:left w:w="100" w:type="dxa"/>
              <w:bottom w:w="100" w:type="dxa"/>
              <w:right w:w="100" w:type="dxa"/>
            </w:tcMar>
          </w:tcPr>
          <w:p w14:paraId="35B30006" w14:textId="518DAC8C" w:rsidR="00845594" w:rsidRDefault="00231C36" w:rsidP="00DF1633">
            <w:pPr>
              <w:widowControl w:val="0"/>
              <w:spacing w:line="276" w:lineRule="auto"/>
              <w:rPr>
                <w:b/>
                <w:sz w:val="20"/>
                <w:szCs w:val="20"/>
              </w:rPr>
            </w:pPr>
            <w:r>
              <w:rPr>
                <w:b/>
                <w:sz w:val="20"/>
                <w:szCs w:val="20"/>
              </w:rPr>
              <w:t>15</w:t>
            </w:r>
            <w:r w:rsidR="00845594">
              <w:rPr>
                <w:b/>
                <w:sz w:val="20"/>
                <w:szCs w:val="20"/>
              </w:rPr>
              <w:t>%</w:t>
            </w:r>
          </w:p>
        </w:tc>
      </w:tr>
      <w:tr w:rsidR="00845594" w14:paraId="78899BE2" w14:textId="77777777" w:rsidTr="00DF1633">
        <w:trPr>
          <w:trHeight w:val="420"/>
        </w:trPr>
        <w:tc>
          <w:tcPr>
            <w:tcW w:w="4425" w:type="dxa"/>
            <w:shd w:val="clear" w:color="auto" w:fill="CCCCCC"/>
            <w:tcMar>
              <w:top w:w="100" w:type="dxa"/>
              <w:left w:w="100" w:type="dxa"/>
              <w:bottom w:w="100" w:type="dxa"/>
              <w:right w:w="100" w:type="dxa"/>
            </w:tcMar>
          </w:tcPr>
          <w:p w14:paraId="4A1FF11A" w14:textId="77777777" w:rsidR="00845594" w:rsidRDefault="00845594" w:rsidP="00DF1633">
            <w:pPr>
              <w:widowControl w:val="0"/>
              <w:spacing w:line="276" w:lineRule="auto"/>
              <w:rPr>
                <w:b/>
                <w:sz w:val="20"/>
                <w:szCs w:val="20"/>
              </w:rPr>
            </w:pPr>
            <w:r>
              <w:rPr>
                <w:b/>
                <w:sz w:val="20"/>
                <w:szCs w:val="20"/>
              </w:rPr>
              <w:t xml:space="preserve">TOTAL </w:t>
            </w:r>
          </w:p>
        </w:tc>
        <w:tc>
          <w:tcPr>
            <w:tcW w:w="2430" w:type="dxa"/>
            <w:shd w:val="clear" w:color="auto" w:fill="CCCCCC"/>
            <w:tcMar>
              <w:top w:w="100" w:type="dxa"/>
              <w:left w:w="100" w:type="dxa"/>
              <w:bottom w:w="100" w:type="dxa"/>
              <w:right w:w="100" w:type="dxa"/>
            </w:tcMar>
          </w:tcPr>
          <w:p w14:paraId="46713F79" w14:textId="77777777" w:rsidR="00845594" w:rsidRDefault="00845594" w:rsidP="00DF1633">
            <w:pPr>
              <w:widowControl w:val="0"/>
              <w:spacing w:line="276" w:lineRule="auto"/>
              <w:rPr>
                <w:b/>
                <w:sz w:val="20"/>
                <w:szCs w:val="20"/>
              </w:rPr>
            </w:pPr>
          </w:p>
        </w:tc>
        <w:tc>
          <w:tcPr>
            <w:tcW w:w="2135" w:type="dxa"/>
            <w:shd w:val="clear" w:color="auto" w:fill="CCCCCC"/>
            <w:tcMar>
              <w:top w:w="100" w:type="dxa"/>
              <w:left w:w="100" w:type="dxa"/>
              <w:bottom w:w="100" w:type="dxa"/>
              <w:right w:w="100" w:type="dxa"/>
            </w:tcMar>
          </w:tcPr>
          <w:p w14:paraId="019CD44F" w14:textId="77777777" w:rsidR="00845594" w:rsidRDefault="00845594" w:rsidP="00DF1633">
            <w:pPr>
              <w:widowControl w:val="0"/>
              <w:spacing w:line="276" w:lineRule="auto"/>
              <w:rPr>
                <w:b/>
                <w:sz w:val="20"/>
                <w:szCs w:val="20"/>
              </w:rPr>
            </w:pPr>
            <w:r>
              <w:rPr>
                <w:b/>
                <w:sz w:val="20"/>
                <w:szCs w:val="20"/>
              </w:rPr>
              <w:t>100%</w:t>
            </w:r>
          </w:p>
        </w:tc>
      </w:tr>
    </w:tbl>
    <w:p w14:paraId="50520B8A" w14:textId="484A76B0" w:rsidR="00845594" w:rsidRPr="00C3635A" w:rsidRDefault="00C3635A" w:rsidP="00845594">
      <w:pPr>
        <w:spacing w:line="276" w:lineRule="auto"/>
        <w:rPr>
          <w:b/>
          <w:i/>
          <w:iCs/>
        </w:rPr>
      </w:pPr>
      <w:r w:rsidRPr="005C4E1F">
        <w:rPr>
          <w:b/>
          <w:i/>
          <w:iCs/>
        </w:rPr>
        <w:t xml:space="preserve">Note: Discussion boards make up a significant portion of your </w:t>
      </w:r>
      <w:r>
        <w:rPr>
          <w:b/>
          <w:i/>
          <w:iCs/>
        </w:rPr>
        <w:t>grade</w:t>
      </w:r>
      <w:r w:rsidR="008E54B4">
        <w:rPr>
          <w:b/>
          <w:i/>
          <w:iCs/>
        </w:rPr>
        <w:t xml:space="preserve"> and are formal writing</w:t>
      </w:r>
      <w:r w:rsidRPr="005C4E1F">
        <w:rPr>
          <w:b/>
          <w:i/>
          <w:iCs/>
        </w:rPr>
        <w:t>. Be sure to read the rubric and submit substantial</w:t>
      </w:r>
      <w:r w:rsidR="00944317">
        <w:rPr>
          <w:b/>
          <w:i/>
          <w:iCs/>
        </w:rPr>
        <w:t>, correctly formatted</w:t>
      </w:r>
      <w:r w:rsidRPr="005C4E1F">
        <w:rPr>
          <w:b/>
          <w:i/>
          <w:iCs/>
        </w:rPr>
        <w:t xml:space="preserve"> posts and responses in order to meet the</w:t>
      </w:r>
      <w:r>
        <w:rPr>
          <w:b/>
          <w:i/>
          <w:iCs/>
        </w:rPr>
        <w:t xml:space="preserve"> writing</w:t>
      </w:r>
      <w:r w:rsidRPr="005C4E1F">
        <w:rPr>
          <w:b/>
          <w:i/>
          <w:iCs/>
        </w:rPr>
        <w:t xml:space="preserve"> requirements</w:t>
      </w:r>
      <w:r>
        <w:rPr>
          <w:b/>
          <w:i/>
          <w:iCs/>
        </w:rPr>
        <w:t xml:space="preserve"> for the Writing Intensive credits</w:t>
      </w:r>
      <w:r w:rsidRPr="005C4E1F">
        <w:rPr>
          <w:b/>
          <w:i/>
          <w:iCs/>
        </w:rPr>
        <w:t>.</w:t>
      </w:r>
      <w:r>
        <w:rPr>
          <w:b/>
          <w:i/>
          <w:iCs/>
        </w:rPr>
        <w:t xml:space="preserve"> </w:t>
      </w:r>
      <w:r w:rsidR="00A703AC">
        <w:rPr>
          <w:b/>
          <w:i/>
          <w:iCs/>
        </w:rPr>
        <w:t>Two posts may be revised to strengthen their content/formatting. Read your feedback for notification about which posts may be revised. I will also drop your lowest discussion board grade when calculating your final grade at the end of the semester.</w:t>
      </w:r>
    </w:p>
    <w:p w14:paraId="76918E03" w14:textId="77777777" w:rsidR="00845594" w:rsidRDefault="00845594" w:rsidP="00845594">
      <w:pPr>
        <w:spacing w:line="276" w:lineRule="auto"/>
        <w:rPr>
          <w:b/>
        </w:rPr>
      </w:pPr>
    </w:p>
    <w:p w14:paraId="490203F9" w14:textId="77777777" w:rsidR="00845594" w:rsidRDefault="00845594" w:rsidP="00845594">
      <w:pPr>
        <w:pStyle w:val="Heading3"/>
        <w:spacing w:line="276" w:lineRule="auto"/>
        <w:rPr>
          <w:rFonts w:ascii="Open Sans" w:eastAsia="Open Sans" w:hAnsi="Open Sans" w:cs="Open Sans"/>
          <w:b/>
        </w:rPr>
      </w:pPr>
      <w:bookmarkStart w:id="15" w:name="_44sinio" w:colFirst="0" w:colLast="0"/>
      <w:bookmarkEnd w:id="15"/>
      <w:r>
        <w:rPr>
          <w:rFonts w:ascii="Open Sans" w:eastAsia="Open Sans" w:hAnsi="Open Sans" w:cs="Open Sans"/>
          <w:b/>
        </w:rPr>
        <w:lastRenderedPageBreak/>
        <w:t>Late Assignments</w:t>
      </w:r>
    </w:p>
    <w:p w14:paraId="6D5F3D19" w14:textId="77777777" w:rsidR="00845594" w:rsidRDefault="00845594" w:rsidP="00845594">
      <w:pPr>
        <w:spacing w:line="240" w:lineRule="auto"/>
      </w:pPr>
      <w:r>
        <w:t>Late assignments or make up assignments are not permitted in my class. Once a deadline passes, the upload link will disappear from Blackboard.</w:t>
      </w:r>
    </w:p>
    <w:p w14:paraId="79B7D985" w14:textId="77777777" w:rsidR="00845594" w:rsidRDefault="00845594" w:rsidP="00845594">
      <w:pPr>
        <w:spacing w:line="240" w:lineRule="auto"/>
      </w:pPr>
      <w:r>
        <w:t xml:space="preserve">Please e-mail me immediately if you are unable to participate in the coursework and meet deadlines. </w:t>
      </w:r>
    </w:p>
    <w:p w14:paraId="1D20C3D2" w14:textId="77777777" w:rsidR="00845594" w:rsidRDefault="00845594" w:rsidP="00845594"/>
    <w:p w14:paraId="0D05168D" w14:textId="77777777" w:rsidR="00845594" w:rsidRDefault="00845594" w:rsidP="00845594">
      <w:pPr>
        <w:pStyle w:val="Heading3"/>
        <w:spacing w:line="276" w:lineRule="auto"/>
      </w:pPr>
      <w:bookmarkStart w:id="16" w:name="_2jxsxqh" w:colFirst="0" w:colLast="0"/>
      <w:bookmarkEnd w:id="16"/>
      <w:r>
        <w:rPr>
          <w:rFonts w:ascii="Open Sans" w:eastAsia="Open Sans" w:hAnsi="Open Sans" w:cs="Open Sans"/>
          <w:b/>
        </w:rPr>
        <w:t>Late Enrollment</w:t>
      </w:r>
    </w:p>
    <w:p w14:paraId="173EC8BC" w14:textId="77777777" w:rsidR="00845594" w:rsidRDefault="00845594" w:rsidP="00845594">
      <w:pPr>
        <w:spacing w:line="276" w:lineRule="auto"/>
      </w:pPr>
      <w:r>
        <w:t>If you enroll late in this course, it will be your responsibility to either catch up quickly using the materials posted on Blackboard and you will receive no points for assignments due before your late enrollment</w:t>
      </w:r>
      <w:ins w:id="17" w:author="" w:date="2020-04-09T13:47:00Z">
        <w:r>
          <w:t>.</w:t>
        </w:r>
      </w:ins>
      <w:del w:id="18" w:author="" w:date="2020-04-09T13:47:00Z">
        <w:r>
          <w:delText xml:space="preserve"> </w:delText>
        </w:r>
      </w:del>
    </w:p>
    <w:p w14:paraId="5EA79FE6" w14:textId="77777777" w:rsidR="00845594" w:rsidRDefault="00845594" w:rsidP="00845594">
      <w:pPr>
        <w:spacing w:line="276" w:lineRule="auto"/>
        <w:rPr>
          <w:b/>
        </w:rPr>
      </w:pPr>
    </w:p>
    <w:p w14:paraId="5FAE1EF5" w14:textId="77777777" w:rsidR="00845594" w:rsidRDefault="00845594" w:rsidP="00845594">
      <w:pPr>
        <w:spacing w:line="276" w:lineRule="auto"/>
        <w:rPr>
          <w:b/>
        </w:rPr>
      </w:pPr>
      <w:r>
        <w:rPr>
          <w:b/>
        </w:rPr>
        <w:t>Video Participation:</w:t>
      </w:r>
    </w:p>
    <w:p w14:paraId="35E68621" w14:textId="77777777" w:rsidR="00845594" w:rsidRDefault="00845594" w:rsidP="00845594">
      <w:pPr>
        <w:spacing w:line="276" w:lineRule="auto"/>
      </w:pPr>
      <w:r>
        <w:t xml:space="preserve">All online students are required to participate in video conferencing activities. That means you will have to have a computer or device with a webcam (such as a smartphone). You might be asked to turn the camera on and participate in discussions, group activities, or other assignments. </w:t>
      </w:r>
    </w:p>
    <w:p w14:paraId="67B473C2" w14:textId="77777777" w:rsidR="00845594" w:rsidRDefault="00845594" w:rsidP="00845594">
      <w:pPr>
        <w:pStyle w:val="Heading3"/>
        <w:spacing w:line="276" w:lineRule="auto"/>
      </w:pPr>
      <w:bookmarkStart w:id="19" w:name="_1t3h5sf" w:colFirst="0" w:colLast="0"/>
      <w:bookmarkEnd w:id="19"/>
    </w:p>
    <w:p w14:paraId="10C9B62B" w14:textId="77777777" w:rsidR="00845594" w:rsidRDefault="00845594" w:rsidP="00845594">
      <w:pPr>
        <w:pStyle w:val="Heading3"/>
        <w:spacing w:line="276" w:lineRule="auto"/>
        <w:rPr>
          <w:rFonts w:ascii="Open Sans" w:eastAsia="Open Sans" w:hAnsi="Open Sans" w:cs="Open Sans"/>
          <w:b/>
        </w:rPr>
      </w:pPr>
      <w:bookmarkStart w:id="20" w:name="_4d34og8" w:colFirst="0" w:colLast="0"/>
      <w:bookmarkEnd w:id="20"/>
      <w:r>
        <w:rPr>
          <w:rFonts w:ascii="Open Sans" w:eastAsia="Open Sans" w:hAnsi="Open Sans" w:cs="Open Sans"/>
          <w:b/>
        </w:rPr>
        <w:t>Difficulties with Technology:</w:t>
      </w:r>
    </w:p>
    <w:p w14:paraId="255E372F" w14:textId="77777777" w:rsidR="00845594" w:rsidRDefault="00845594" w:rsidP="00845594">
      <w:pPr>
        <w:spacing w:line="276" w:lineRule="auto"/>
      </w:pPr>
      <w:r w:rsidRPr="003C246C">
        <w:rPr>
          <w:bCs/>
        </w:rPr>
        <w:t>You must have a plan for dealing with technical difficulties. It is your responsibility to submit work and participate on time. Remember you can reach out to the Service Desk for help.</w:t>
      </w:r>
      <w:r>
        <w:rPr>
          <w:b/>
        </w:rPr>
        <w:t xml:space="preserve"> </w:t>
      </w:r>
      <w:r>
        <w:t>You can e-mail me before a deadline if technical difficulties are hampering you. I will accept work by e-mail if it comes in by deadline, but only once during the summer session. You must get the issue sorted out before the next deadline.</w:t>
      </w:r>
    </w:p>
    <w:p w14:paraId="2A77DC51" w14:textId="77777777" w:rsidR="00845594" w:rsidRDefault="00845594" w:rsidP="00845594">
      <w:pPr>
        <w:spacing w:line="276" w:lineRule="auto"/>
        <w:rPr>
          <w:b/>
        </w:rPr>
      </w:pPr>
    </w:p>
    <w:p w14:paraId="534BEBE3" w14:textId="77777777" w:rsidR="00845594" w:rsidRDefault="00845594" w:rsidP="00845594">
      <w:pPr>
        <w:pStyle w:val="Heading3"/>
        <w:spacing w:line="240" w:lineRule="auto"/>
        <w:rPr>
          <w:rFonts w:ascii="Open Sans" w:eastAsia="Open Sans" w:hAnsi="Open Sans" w:cs="Open Sans"/>
          <w:b/>
        </w:rPr>
      </w:pPr>
      <w:r>
        <w:rPr>
          <w:rFonts w:ascii="Open Sans" w:eastAsia="Open Sans" w:hAnsi="Open Sans" w:cs="Open Sans"/>
          <w:b/>
        </w:rPr>
        <w:t>Online Learning Orientation:</w:t>
      </w:r>
    </w:p>
    <w:p w14:paraId="22A542DA" w14:textId="77777777" w:rsidR="00845594" w:rsidRDefault="00845594" w:rsidP="00845594">
      <w:pPr>
        <w:spacing w:line="240" w:lineRule="auto"/>
      </w:pPr>
      <w:r>
        <w:t>All students must complete the Online Learning Orientation before the course begins. If you have completed the orientation previously, please upload the certificate. If you’ve lost the certificate, you can take the orientation again or reach out to the E-Learning Center; they might be able to retrieve it for you.</w:t>
      </w:r>
      <w:bookmarkStart w:id="21" w:name="_2s8eyo1" w:colFirst="0" w:colLast="0"/>
      <w:bookmarkEnd w:id="21"/>
    </w:p>
    <w:p w14:paraId="39026170" w14:textId="77777777" w:rsidR="00845594" w:rsidRDefault="00845594" w:rsidP="00845594">
      <w:pPr>
        <w:spacing w:line="240" w:lineRule="auto"/>
      </w:pPr>
    </w:p>
    <w:p w14:paraId="2B60E107" w14:textId="77777777" w:rsidR="00845594" w:rsidRDefault="00845594" w:rsidP="00845594">
      <w:pPr>
        <w:spacing w:line="240" w:lineRule="auto"/>
        <w:rPr>
          <w:b/>
        </w:rPr>
      </w:pPr>
      <w:r>
        <w:rPr>
          <w:b/>
        </w:rPr>
        <w:t>Office of Compliance and Diversity</w:t>
      </w:r>
      <w:bookmarkStart w:id="22" w:name="_17dp8vu" w:colFirst="0" w:colLast="0"/>
      <w:bookmarkEnd w:id="22"/>
    </w:p>
    <w:p w14:paraId="3EA58D21" w14:textId="77777777" w:rsidR="00845594" w:rsidRDefault="00845594" w:rsidP="00845594">
      <w:pPr>
        <w:spacing w:line="240" w:lineRule="auto"/>
      </w:pPr>
      <w:r>
        <w:t>BMCC is committed to promoting a diverse and inclusive learning environment free of unlawful discrimination/harassment, including sexual harassment, where all students are treated fairly. For information about BMCC's policies and resources, or to request additional assistance in this area, please visit or call the office, or email olevy@bmcc.cuny.edu, or twade@bmcc.cuny.edu. If you need immediate assistance, please contact BMCC Public safety at 212-220-8080.</w:t>
      </w:r>
      <w:bookmarkStart w:id="23" w:name="_3rdcrjn" w:colFirst="0" w:colLast="0"/>
      <w:bookmarkEnd w:id="23"/>
    </w:p>
    <w:p w14:paraId="7023FEAE" w14:textId="77777777" w:rsidR="00845594" w:rsidRDefault="00EB46C2" w:rsidP="00845594">
      <w:pPr>
        <w:spacing w:line="240" w:lineRule="auto"/>
      </w:pPr>
      <w:hyperlink w:history="1">
        <w:r w:rsidR="00845594" w:rsidRPr="001E1A0D">
          <w:rPr>
            <w:rStyle w:val="Hyperlink"/>
          </w:rPr>
          <w:t>www.bmcc cuny.edu/</w:t>
        </w:r>
        <w:proofErr w:type="spellStart"/>
        <w:r w:rsidR="00845594" w:rsidRPr="001E1A0D">
          <w:rPr>
            <w:rStyle w:val="Hyperlink"/>
          </w:rPr>
          <w:t>aac</w:t>
        </w:r>
        <w:proofErr w:type="spellEnd"/>
        <w:r w:rsidR="00845594" w:rsidRPr="001E1A0D">
          <w:rPr>
            <w:rStyle w:val="Hyperlink"/>
          </w:rPr>
          <w:t>,</w:t>
        </w:r>
      </w:hyperlink>
      <w:r w:rsidR="00845594">
        <w:t xml:space="preserve"> room S701, 212-220-1236. </w:t>
      </w:r>
    </w:p>
    <w:p w14:paraId="2FEE554B" w14:textId="77777777" w:rsidR="00845594" w:rsidRDefault="00845594" w:rsidP="00845594">
      <w:pPr>
        <w:pStyle w:val="Heading3"/>
        <w:spacing w:line="276" w:lineRule="auto"/>
        <w:rPr>
          <w:rFonts w:ascii="Open Sans" w:eastAsia="Open Sans" w:hAnsi="Open Sans" w:cs="Open Sans"/>
          <w:b/>
        </w:rPr>
      </w:pPr>
      <w:bookmarkStart w:id="24" w:name="_26in1rg" w:colFirst="0" w:colLast="0"/>
      <w:bookmarkEnd w:id="24"/>
    </w:p>
    <w:p w14:paraId="654AF04A" w14:textId="77777777" w:rsidR="00845594" w:rsidRDefault="00845594" w:rsidP="00845594">
      <w:pPr>
        <w:pStyle w:val="Heading3"/>
        <w:spacing w:line="276" w:lineRule="auto"/>
        <w:rPr>
          <w:rFonts w:ascii="Open Sans" w:eastAsia="Open Sans" w:hAnsi="Open Sans" w:cs="Open Sans"/>
          <w:b/>
        </w:rPr>
      </w:pPr>
      <w:bookmarkStart w:id="25" w:name="_lnxbz9" w:colFirst="0" w:colLast="0"/>
      <w:bookmarkEnd w:id="25"/>
      <w:r>
        <w:rPr>
          <w:rFonts w:ascii="Open Sans" w:eastAsia="Open Sans" w:hAnsi="Open Sans" w:cs="Open Sans"/>
          <w:b/>
        </w:rPr>
        <w:t>Accessibility</w:t>
      </w:r>
    </w:p>
    <w:p w14:paraId="06F1431E" w14:textId="77777777" w:rsidR="00845594" w:rsidRDefault="00845594" w:rsidP="00845594">
      <w:pPr>
        <w:pStyle w:val="Heading3"/>
        <w:spacing w:line="276" w:lineRule="auto"/>
        <w:rPr>
          <w:rFonts w:ascii="Open Sans" w:eastAsia="Open Sans" w:hAnsi="Open Sans" w:cs="Open Sans"/>
          <w:sz w:val="24"/>
          <w:szCs w:val="24"/>
        </w:rPr>
      </w:pPr>
      <w:bookmarkStart w:id="26" w:name="_35nkun2" w:colFirst="0" w:colLast="0"/>
      <w:bookmarkEnd w:id="26"/>
      <w:r>
        <w:rPr>
          <w:rFonts w:ascii="Open Sans" w:eastAsia="Open Sans" w:hAnsi="Open Sans" w:cs="Open Sans"/>
        </w:rPr>
        <w:t>The office of Accessibility</w:t>
      </w:r>
      <w:hyperlink r:id="rId6">
        <w:r>
          <w:rPr>
            <w:rFonts w:ascii="Open Sans" w:eastAsia="Open Sans" w:hAnsi="Open Sans" w:cs="Open Sans"/>
          </w:rPr>
          <w:t xml:space="preserve"> can be accessed at www.bmcc.cuny.edu/accessibility,</w:t>
        </w:r>
      </w:hyperlink>
      <w:r>
        <w:rPr>
          <w:rFonts w:ascii="Open Sans" w:eastAsia="Open Sans" w:hAnsi="Open Sans" w:cs="Open Sans"/>
        </w:rPr>
        <w:t xml:space="preserve"> room N360 (accessible entrance: 77 Harrison Street), 212-220-8180. This office collaborates with students who have documented disabilities, to coordinate support services, reasonable accommodations, and programs that enable equal access to education and college life. To request an accommodation due to a documented disability, please visit or call the offic</w:t>
      </w:r>
      <w:r>
        <w:rPr>
          <w:rFonts w:ascii="Open Sans" w:eastAsia="Open Sans" w:hAnsi="Open Sans" w:cs="Open Sans"/>
          <w:sz w:val="24"/>
          <w:szCs w:val="24"/>
        </w:rPr>
        <w:t>e.</w:t>
      </w:r>
    </w:p>
    <w:p w14:paraId="70A88F84" w14:textId="77777777" w:rsidR="00845594" w:rsidRDefault="00845594" w:rsidP="00845594">
      <w:pPr>
        <w:spacing w:line="276" w:lineRule="auto"/>
      </w:pPr>
    </w:p>
    <w:p w14:paraId="0D96AEF2" w14:textId="77777777" w:rsidR="00845594" w:rsidRDefault="00845594" w:rsidP="00845594">
      <w:pPr>
        <w:spacing w:line="276" w:lineRule="auto"/>
      </w:pPr>
    </w:p>
    <w:p w14:paraId="68C23448" w14:textId="77777777" w:rsidR="00845594" w:rsidRDefault="00845594" w:rsidP="00845594">
      <w:pPr>
        <w:spacing w:line="276" w:lineRule="auto"/>
      </w:pPr>
    </w:p>
    <w:p w14:paraId="7D5C9B19" w14:textId="77777777" w:rsidR="00845594" w:rsidRDefault="00845594" w:rsidP="00845594">
      <w:pPr>
        <w:pStyle w:val="Heading2"/>
        <w:spacing w:line="276" w:lineRule="auto"/>
      </w:pPr>
      <w:bookmarkStart w:id="27" w:name="_z337ya" w:colFirst="0" w:colLast="0"/>
      <w:bookmarkEnd w:id="27"/>
      <w:r>
        <w:t>Outcomes</w:t>
      </w:r>
    </w:p>
    <w:p w14:paraId="64B71254" w14:textId="77777777" w:rsidR="00845594" w:rsidRDefault="00EB46C2" w:rsidP="00845594">
      <w:pPr>
        <w:spacing w:line="276" w:lineRule="auto"/>
      </w:pPr>
      <w:r>
        <w:pict w14:anchorId="54D5D546">
          <v:rect id="_x0000_i1028" style="width:0;height:1.5pt" o:hralign="center" o:hrstd="t" o:hr="t" fillcolor="#a0a0a0" stroked="f"/>
        </w:pict>
      </w:r>
    </w:p>
    <w:p w14:paraId="5E471148" w14:textId="77777777" w:rsidR="00845594" w:rsidRDefault="00845594" w:rsidP="00845594">
      <w:pPr>
        <w:pStyle w:val="Heading3"/>
        <w:spacing w:line="276" w:lineRule="auto"/>
        <w:rPr>
          <w:rFonts w:ascii="Open Sans" w:eastAsia="Open Sans" w:hAnsi="Open Sans" w:cs="Open Sans"/>
          <w:color w:val="FF0000"/>
        </w:rPr>
      </w:pPr>
      <w:bookmarkStart w:id="28" w:name="_3j2qqm3" w:colFirst="0" w:colLast="0"/>
      <w:bookmarkEnd w:id="28"/>
    </w:p>
    <w:p w14:paraId="676EDF28" w14:textId="77777777" w:rsidR="00845594" w:rsidRDefault="00845594" w:rsidP="00845594">
      <w:pPr>
        <w:pStyle w:val="Heading3"/>
        <w:spacing w:line="276" w:lineRule="auto"/>
      </w:pPr>
      <w:bookmarkStart w:id="29" w:name="_1y810tw" w:colFirst="0" w:colLast="0"/>
      <w:bookmarkEnd w:id="29"/>
      <w:r>
        <w:t>General Education Outcomes</w:t>
      </w:r>
    </w:p>
    <w:p w14:paraId="2373DFDE" w14:textId="77777777" w:rsidR="00845594" w:rsidRPr="008F31FD" w:rsidRDefault="00845594" w:rsidP="00845594">
      <w:pPr>
        <w:pBdr>
          <w:bottom w:val="single" w:sz="6" w:space="1" w:color="auto"/>
        </w:pBdr>
        <w:rPr>
          <w:b/>
        </w:rPr>
      </w:pPr>
      <w:r w:rsidRPr="008F31FD">
        <w:rPr>
          <w:b/>
        </w:rPr>
        <w:t xml:space="preserve">Student Learning Outcomes: </w:t>
      </w:r>
      <w:r w:rsidRPr="008F31FD">
        <w:rPr>
          <w:b/>
        </w:rPr>
        <w:tab/>
      </w:r>
      <w:r w:rsidRPr="008F31FD">
        <w:rPr>
          <w:b/>
        </w:rPr>
        <w:tab/>
      </w:r>
      <w:r w:rsidRPr="008F31FD">
        <w:rPr>
          <w:b/>
        </w:rPr>
        <w:tab/>
      </w:r>
      <w:r w:rsidRPr="008F31FD">
        <w:rPr>
          <w:b/>
        </w:rPr>
        <w:tab/>
      </w:r>
      <w:r w:rsidRPr="008F31FD">
        <w:rPr>
          <w:b/>
        </w:rPr>
        <w:tab/>
        <w:t>Measurements:</w:t>
      </w:r>
    </w:p>
    <w:p w14:paraId="2F60156D" w14:textId="77777777" w:rsidR="00845594" w:rsidRPr="00ED625E" w:rsidRDefault="00845594" w:rsidP="00845594">
      <w:pPr>
        <w:numPr>
          <w:ilvl w:val="0"/>
          <w:numId w:val="4"/>
        </w:numPr>
        <w:spacing w:line="240" w:lineRule="auto"/>
        <w:rPr>
          <w:rFonts w:asciiTheme="majorHAnsi" w:hAnsiTheme="majorHAnsi" w:cstheme="majorHAnsi"/>
        </w:rPr>
      </w:pPr>
      <w:r w:rsidRPr="00F073AF">
        <w:rPr>
          <w:rFonts w:asciiTheme="majorHAnsi" w:hAnsiTheme="majorHAnsi" w:cstheme="majorHAnsi"/>
        </w:rPr>
        <w:t xml:space="preserve">Student will be able to complete 10-12 pages </w:t>
      </w:r>
      <w:r>
        <w:rPr>
          <w:rFonts w:asciiTheme="majorHAnsi" w:hAnsiTheme="majorHAnsi" w:cstheme="majorHAnsi"/>
        </w:rPr>
        <w:t xml:space="preserve">of formal </w:t>
      </w:r>
      <w:r w:rsidRPr="00ED625E">
        <w:rPr>
          <w:rFonts w:asciiTheme="majorHAnsi" w:hAnsiTheme="majorHAnsi" w:cstheme="majorHAnsi"/>
        </w:rPr>
        <w:tab/>
        <w:t xml:space="preserve">Student papers and revisions    </w:t>
      </w:r>
      <w:r>
        <w:rPr>
          <w:rFonts w:asciiTheme="majorHAnsi" w:hAnsiTheme="majorHAnsi" w:cstheme="majorHAnsi"/>
        </w:rPr>
        <w:t xml:space="preserve">    </w:t>
      </w:r>
      <w:r w:rsidRPr="00ED625E">
        <w:rPr>
          <w:rFonts w:asciiTheme="majorHAnsi" w:hAnsiTheme="majorHAnsi" w:cstheme="majorHAnsi"/>
        </w:rPr>
        <w:t xml:space="preserve">writing </w:t>
      </w:r>
      <w:r>
        <w:rPr>
          <w:rFonts w:asciiTheme="majorHAnsi" w:hAnsiTheme="majorHAnsi" w:cstheme="majorHAnsi"/>
        </w:rPr>
        <w:t xml:space="preserve">assignments </w:t>
      </w:r>
      <w:r w:rsidRPr="00ED625E">
        <w:rPr>
          <w:rFonts w:asciiTheme="majorHAnsi" w:hAnsiTheme="majorHAnsi" w:cstheme="majorHAnsi"/>
        </w:rPr>
        <w:t xml:space="preserve">that has/have gone through the </w:t>
      </w:r>
      <w:r>
        <w:rPr>
          <w:rFonts w:asciiTheme="majorHAnsi" w:hAnsiTheme="majorHAnsi" w:cstheme="majorHAnsi"/>
        </w:rPr>
        <w:t xml:space="preserve">                                                                  </w:t>
      </w:r>
      <w:r w:rsidRPr="00ED625E">
        <w:rPr>
          <w:rFonts w:asciiTheme="majorHAnsi" w:hAnsiTheme="majorHAnsi" w:cstheme="majorHAnsi"/>
        </w:rPr>
        <w:t>revision</w:t>
      </w:r>
      <w:r>
        <w:rPr>
          <w:rFonts w:asciiTheme="majorHAnsi" w:hAnsiTheme="majorHAnsi" w:cstheme="majorHAnsi"/>
        </w:rPr>
        <w:t xml:space="preserve"> </w:t>
      </w:r>
      <w:r w:rsidRPr="00ED625E">
        <w:rPr>
          <w:rFonts w:asciiTheme="majorHAnsi" w:hAnsiTheme="majorHAnsi" w:cstheme="majorHAnsi"/>
        </w:rPr>
        <w:t>process (e.g. response paper, research paper).</w:t>
      </w:r>
    </w:p>
    <w:p w14:paraId="1422BEE8" w14:textId="77777777" w:rsidR="00845594" w:rsidRPr="00F073AF" w:rsidRDefault="00845594" w:rsidP="00845594">
      <w:pPr>
        <w:spacing w:line="240" w:lineRule="auto"/>
        <w:rPr>
          <w:rFonts w:asciiTheme="majorHAnsi" w:hAnsiTheme="majorHAnsi" w:cstheme="majorHAnsi"/>
        </w:rPr>
      </w:pPr>
    </w:p>
    <w:p w14:paraId="140288A0" w14:textId="77777777" w:rsidR="00845594" w:rsidRPr="00F073AF" w:rsidRDefault="00845594" w:rsidP="00845594">
      <w:pPr>
        <w:numPr>
          <w:ilvl w:val="0"/>
          <w:numId w:val="4"/>
        </w:numPr>
        <w:spacing w:line="240" w:lineRule="auto"/>
        <w:rPr>
          <w:rFonts w:asciiTheme="majorHAnsi" w:hAnsiTheme="majorHAnsi" w:cstheme="majorHAnsi"/>
        </w:rPr>
      </w:pPr>
      <w:r w:rsidRPr="00F073AF">
        <w:rPr>
          <w:rFonts w:asciiTheme="majorHAnsi" w:hAnsiTheme="majorHAnsi" w:cstheme="majorHAnsi"/>
        </w:rPr>
        <w:t xml:space="preserve">Student will be able to generate pieces of </w:t>
      </w:r>
      <w:r w:rsidRPr="00F073AF">
        <w:rPr>
          <w:rFonts w:asciiTheme="majorHAnsi" w:hAnsiTheme="majorHAnsi" w:cstheme="majorHAnsi"/>
        </w:rPr>
        <w:tab/>
      </w:r>
      <w:r w:rsidRPr="00F073AF">
        <w:rPr>
          <w:rFonts w:asciiTheme="majorHAnsi" w:hAnsiTheme="majorHAnsi" w:cstheme="majorHAnsi"/>
        </w:rPr>
        <w:tab/>
        <w:t xml:space="preserve">Student writing (discussion boards, </w:t>
      </w:r>
    </w:p>
    <w:p w14:paraId="40401A65" w14:textId="77777777" w:rsidR="00845594" w:rsidRPr="00F073AF" w:rsidRDefault="00845594" w:rsidP="00845594">
      <w:pPr>
        <w:spacing w:line="240" w:lineRule="auto"/>
        <w:ind w:left="720"/>
        <w:rPr>
          <w:rFonts w:asciiTheme="majorHAnsi" w:hAnsiTheme="majorHAnsi" w:cstheme="majorHAnsi"/>
        </w:rPr>
      </w:pPr>
      <w:r w:rsidRPr="00F073AF">
        <w:rPr>
          <w:rFonts w:asciiTheme="majorHAnsi" w:hAnsiTheme="majorHAnsi" w:cstheme="majorHAnsi"/>
        </w:rPr>
        <w:t xml:space="preserve">informal writing in response to a variety of </w:t>
      </w:r>
      <w:r w:rsidRPr="00F073AF">
        <w:rPr>
          <w:rFonts w:asciiTheme="majorHAnsi" w:hAnsiTheme="majorHAnsi" w:cstheme="majorHAnsi"/>
        </w:rPr>
        <w:tab/>
      </w:r>
      <w:r w:rsidRPr="00F073AF">
        <w:rPr>
          <w:rFonts w:asciiTheme="majorHAnsi" w:hAnsiTheme="majorHAnsi" w:cstheme="majorHAnsi"/>
        </w:rPr>
        <w:tab/>
        <w:t>quizzes, journals, research project</w:t>
      </w:r>
    </w:p>
    <w:p w14:paraId="76417E56" w14:textId="77777777" w:rsidR="00845594" w:rsidRPr="00F073AF" w:rsidRDefault="00845594" w:rsidP="00845594">
      <w:pPr>
        <w:spacing w:line="240" w:lineRule="auto"/>
        <w:ind w:left="720"/>
        <w:rPr>
          <w:rFonts w:asciiTheme="majorHAnsi" w:hAnsiTheme="majorHAnsi" w:cstheme="majorHAnsi"/>
        </w:rPr>
      </w:pPr>
      <w:r w:rsidRPr="00F073AF">
        <w:rPr>
          <w:rFonts w:asciiTheme="majorHAnsi" w:hAnsiTheme="majorHAnsi" w:cstheme="majorHAnsi"/>
        </w:rPr>
        <w:t xml:space="preserve">prompts, concepts, situations or reading </w:t>
      </w:r>
      <w:r w:rsidRPr="00F073AF">
        <w:rPr>
          <w:rFonts w:asciiTheme="majorHAnsi" w:hAnsiTheme="majorHAnsi" w:cstheme="majorHAnsi"/>
        </w:rPr>
        <w:tab/>
      </w:r>
      <w:r w:rsidRPr="00F073AF">
        <w:rPr>
          <w:rFonts w:asciiTheme="majorHAnsi" w:hAnsiTheme="majorHAnsi" w:cstheme="majorHAnsi"/>
        </w:rPr>
        <w:tab/>
        <w:t>scaffolding assignments)</w:t>
      </w:r>
    </w:p>
    <w:p w14:paraId="4998ADCA" w14:textId="77777777" w:rsidR="00845594" w:rsidRPr="00F073AF" w:rsidRDefault="00845594" w:rsidP="00845594">
      <w:pPr>
        <w:spacing w:line="240" w:lineRule="auto"/>
        <w:ind w:left="720"/>
        <w:rPr>
          <w:rFonts w:asciiTheme="majorHAnsi" w:hAnsiTheme="majorHAnsi" w:cstheme="majorHAnsi"/>
        </w:rPr>
      </w:pPr>
      <w:r w:rsidRPr="00F073AF">
        <w:rPr>
          <w:rFonts w:asciiTheme="majorHAnsi" w:hAnsiTheme="majorHAnsi" w:cstheme="majorHAnsi"/>
        </w:rPr>
        <w:t>assignments.</w:t>
      </w:r>
      <w:r w:rsidRPr="00F073AF">
        <w:rPr>
          <w:rFonts w:asciiTheme="majorHAnsi" w:hAnsiTheme="majorHAnsi" w:cstheme="majorHAnsi"/>
        </w:rPr>
        <w:tab/>
      </w:r>
      <w:r w:rsidRPr="00F073AF">
        <w:rPr>
          <w:rFonts w:asciiTheme="majorHAnsi" w:hAnsiTheme="majorHAnsi" w:cstheme="majorHAnsi"/>
        </w:rPr>
        <w:tab/>
      </w:r>
      <w:r w:rsidRPr="00F073AF">
        <w:rPr>
          <w:rFonts w:asciiTheme="majorHAnsi" w:hAnsiTheme="majorHAnsi" w:cstheme="majorHAnsi"/>
        </w:rPr>
        <w:tab/>
      </w:r>
      <w:r w:rsidRPr="00F073AF">
        <w:rPr>
          <w:rFonts w:asciiTheme="majorHAnsi" w:hAnsiTheme="majorHAnsi" w:cstheme="majorHAnsi"/>
        </w:rPr>
        <w:tab/>
      </w:r>
      <w:r w:rsidRPr="00F073AF">
        <w:rPr>
          <w:rFonts w:asciiTheme="majorHAnsi" w:hAnsiTheme="majorHAnsi" w:cstheme="majorHAnsi"/>
        </w:rPr>
        <w:tab/>
      </w:r>
    </w:p>
    <w:p w14:paraId="015004AA" w14:textId="77777777" w:rsidR="00845594" w:rsidRPr="00F073AF" w:rsidRDefault="00845594" w:rsidP="00845594">
      <w:pPr>
        <w:spacing w:line="240" w:lineRule="auto"/>
        <w:ind w:left="720"/>
        <w:rPr>
          <w:rFonts w:asciiTheme="majorHAnsi" w:hAnsiTheme="majorHAnsi" w:cstheme="majorHAnsi"/>
        </w:rPr>
      </w:pPr>
    </w:p>
    <w:p w14:paraId="75CF9EE8" w14:textId="77777777" w:rsidR="00845594" w:rsidRPr="00F073AF" w:rsidRDefault="00845594" w:rsidP="00845594">
      <w:pPr>
        <w:pStyle w:val="ListParagraph"/>
        <w:numPr>
          <w:ilvl w:val="0"/>
          <w:numId w:val="4"/>
        </w:numPr>
        <w:spacing w:after="0" w:line="240" w:lineRule="auto"/>
        <w:rPr>
          <w:rFonts w:asciiTheme="majorHAnsi" w:hAnsiTheme="majorHAnsi" w:cstheme="majorHAnsi"/>
        </w:rPr>
      </w:pPr>
      <w:r w:rsidRPr="00F073AF">
        <w:rPr>
          <w:rFonts w:asciiTheme="majorHAnsi" w:hAnsiTheme="majorHAnsi" w:cstheme="majorHAnsi"/>
        </w:rPr>
        <w:t xml:space="preserve">Student will be able to analyze and discuss </w:t>
      </w:r>
      <w:r w:rsidRPr="00F073AF">
        <w:rPr>
          <w:rFonts w:asciiTheme="majorHAnsi" w:hAnsiTheme="majorHAnsi" w:cstheme="majorHAnsi"/>
        </w:rPr>
        <w:tab/>
      </w:r>
      <w:r w:rsidRPr="00F073AF">
        <w:rPr>
          <w:rFonts w:asciiTheme="majorHAnsi" w:hAnsiTheme="majorHAnsi" w:cstheme="majorHAnsi"/>
        </w:rPr>
        <w:tab/>
        <w:t>Student writing (response papers, -</w:t>
      </w:r>
    </w:p>
    <w:p w14:paraId="3910307B" w14:textId="77777777" w:rsidR="00845594" w:rsidRPr="00F073AF" w:rsidRDefault="00845594" w:rsidP="00845594">
      <w:pPr>
        <w:pStyle w:val="ListParagraph"/>
        <w:spacing w:after="0" w:line="240" w:lineRule="auto"/>
        <w:rPr>
          <w:rFonts w:asciiTheme="majorHAnsi" w:hAnsiTheme="majorHAnsi" w:cstheme="majorHAnsi"/>
        </w:rPr>
      </w:pPr>
      <w:r w:rsidRPr="00F073AF">
        <w:rPr>
          <w:rFonts w:asciiTheme="majorHAnsi" w:hAnsiTheme="majorHAnsi" w:cstheme="majorHAnsi"/>
        </w:rPr>
        <w:t>important texts of world literature across the globe</w:t>
      </w:r>
      <w:r w:rsidRPr="00F073AF">
        <w:rPr>
          <w:rFonts w:asciiTheme="majorHAnsi" w:hAnsiTheme="majorHAnsi" w:cstheme="majorHAnsi"/>
        </w:rPr>
        <w:tab/>
        <w:t xml:space="preserve">quizzes, journals, discussion </w:t>
      </w:r>
      <w:proofErr w:type="gramStart"/>
      <w:r w:rsidRPr="00F073AF">
        <w:rPr>
          <w:rFonts w:asciiTheme="majorHAnsi" w:hAnsiTheme="majorHAnsi" w:cstheme="majorHAnsi"/>
        </w:rPr>
        <w:t xml:space="preserve">boards)  </w:t>
      </w:r>
      <w:r>
        <w:rPr>
          <w:rFonts w:asciiTheme="majorHAnsi" w:hAnsiTheme="majorHAnsi" w:cstheme="majorHAnsi"/>
        </w:rPr>
        <w:t xml:space="preserve"> </w:t>
      </w:r>
      <w:proofErr w:type="gramEnd"/>
      <w:r>
        <w:rPr>
          <w:rFonts w:asciiTheme="majorHAnsi" w:hAnsiTheme="majorHAnsi" w:cstheme="majorHAnsi"/>
        </w:rPr>
        <w:t xml:space="preserve">   </w:t>
      </w:r>
      <w:r w:rsidRPr="00F073AF">
        <w:rPr>
          <w:rFonts w:asciiTheme="majorHAnsi" w:hAnsiTheme="majorHAnsi" w:cstheme="majorHAnsi"/>
        </w:rPr>
        <w:t>by contemplating representation of particular eras</w:t>
      </w:r>
      <w:r w:rsidRPr="00F073AF">
        <w:rPr>
          <w:rFonts w:asciiTheme="majorHAnsi" w:hAnsiTheme="majorHAnsi" w:cstheme="majorHAnsi"/>
        </w:rPr>
        <w:tab/>
      </w:r>
      <w:r w:rsidRPr="00F073AF">
        <w:rPr>
          <w:rFonts w:asciiTheme="majorHAnsi" w:hAnsiTheme="majorHAnsi" w:cstheme="majorHAnsi"/>
        </w:rPr>
        <w:tab/>
      </w:r>
      <w:r w:rsidRPr="00F073AF">
        <w:rPr>
          <w:rFonts w:asciiTheme="majorHAnsi" w:hAnsiTheme="majorHAnsi" w:cstheme="majorHAnsi"/>
        </w:rPr>
        <w:tab/>
        <w:t xml:space="preserve">        </w:t>
      </w:r>
    </w:p>
    <w:p w14:paraId="3D20A9FD" w14:textId="77777777" w:rsidR="00845594" w:rsidRPr="00F073AF" w:rsidRDefault="00845594" w:rsidP="00845594">
      <w:pPr>
        <w:pStyle w:val="ListParagraph"/>
        <w:spacing w:after="0" w:line="240" w:lineRule="auto"/>
        <w:rPr>
          <w:rFonts w:asciiTheme="majorHAnsi" w:hAnsiTheme="majorHAnsi" w:cstheme="majorHAnsi"/>
        </w:rPr>
      </w:pPr>
      <w:r w:rsidRPr="00F073AF">
        <w:rPr>
          <w:rFonts w:asciiTheme="majorHAnsi" w:hAnsiTheme="majorHAnsi" w:cstheme="majorHAnsi"/>
        </w:rPr>
        <w:t xml:space="preserve">and cultures. </w:t>
      </w:r>
    </w:p>
    <w:p w14:paraId="29261771" w14:textId="77777777" w:rsidR="00845594" w:rsidRPr="00F073AF" w:rsidRDefault="00845594" w:rsidP="00845594">
      <w:pPr>
        <w:pStyle w:val="ListParagraph"/>
        <w:spacing w:after="0" w:line="240" w:lineRule="auto"/>
        <w:rPr>
          <w:rFonts w:asciiTheme="majorHAnsi" w:hAnsiTheme="majorHAnsi" w:cstheme="majorHAnsi"/>
        </w:rPr>
      </w:pPr>
    </w:p>
    <w:p w14:paraId="355E1D4C" w14:textId="77777777" w:rsidR="00845594" w:rsidRPr="00F073AF" w:rsidRDefault="00845594" w:rsidP="00845594">
      <w:pPr>
        <w:pStyle w:val="ListParagraph"/>
        <w:numPr>
          <w:ilvl w:val="0"/>
          <w:numId w:val="4"/>
        </w:numPr>
        <w:spacing w:after="0" w:line="240" w:lineRule="auto"/>
        <w:rPr>
          <w:rFonts w:asciiTheme="majorHAnsi" w:hAnsiTheme="majorHAnsi" w:cstheme="majorHAnsi"/>
        </w:rPr>
      </w:pPr>
      <w:r w:rsidRPr="00F073AF">
        <w:rPr>
          <w:rFonts w:asciiTheme="majorHAnsi" w:hAnsiTheme="majorHAnsi" w:cstheme="majorHAnsi"/>
        </w:rPr>
        <w:t>Student will be able to identify a distinctive language</w:t>
      </w:r>
      <w:r w:rsidRPr="00F073AF">
        <w:rPr>
          <w:rFonts w:asciiTheme="majorHAnsi" w:hAnsiTheme="majorHAnsi" w:cstheme="majorHAnsi"/>
        </w:rPr>
        <w:tab/>
        <w:t xml:space="preserve">Student writing </w:t>
      </w:r>
      <w:r>
        <w:rPr>
          <w:rFonts w:asciiTheme="majorHAnsi" w:hAnsiTheme="majorHAnsi" w:cstheme="majorHAnsi"/>
        </w:rPr>
        <w:t xml:space="preserve">(response papers, </w:t>
      </w:r>
    </w:p>
    <w:p w14:paraId="7696BEE1" w14:textId="77777777" w:rsidR="00845594" w:rsidRPr="00F073AF" w:rsidRDefault="00845594" w:rsidP="00845594">
      <w:pPr>
        <w:pStyle w:val="ListParagraph"/>
        <w:tabs>
          <w:tab w:val="left" w:pos="6345"/>
        </w:tabs>
        <w:spacing w:after="0" w:line="240" w:lineRule="auto"/>
        <w:rPr>
          <w:rFonts w:asciiTheme="majorHAnsi" w:hAnsiTheme="majorHAnsi" w:cstheme="majorHAnsi"/>
        </w:rPr>
      </w:pPr>
      <w:r w:rsidRPr="00F073AF">
        <w:rPr>
          <w:rFonts w:asciiTheme="majorHAnsi" w:hAnsiTheme="majorHAnsi" w:cstheme="majorHAnsi"/>
        </w:rPr>
        <w:t xml:space="preserve">regarding the themes and terms of analysis used in          </w:t>
      </w:r>
      <w:r w:rsidRPr="00ED625E">
        <w:rPr>
          <w:rFonts w:asciiTheme="majorHAnsi" w:hAnsiTheme="majorHAnsi" w:cstheme="majorHAnsi"/>
        </w:rPr>
        <w:t>quizzes, journals, discussion boards</w:t>
      </w:r>
      <w:r>
        <w:rPr>
          <w:rFonts w:asciiTheme="majorHAnsi" w:hAnsiTheme="majorHAnsi" w:cstheme="majorHAnsi"/>
        </w:rPr>
        <w:t>).</w:t>
      </w:r>
      <w:r w:rsidRPr="00F073AF">
        <w:rPr>
          <w:rFonts w:asciiTheme="majorHAnsi" w:hAnsiTheme="majorHAnsi" w:cstheme="majorHAnsi"/>
        </w:rPr>
        <w:tab/>
      </w:r>
    </w:p>
    <w:p w14:paraId="1025A884" w14:textId="77777777" w:rsidR="00845594" w:rsidRPr="00F073AF" w:rsidRDefault="00845594" w:rsidP="00845594">
      <w:pPr>
        <w:pStyle w:val="ListParagraph"/>
        <w:spacing w:after="0" w:line="240" w:lineRule="auto"/>
        <w:rPr>
          <w:rFonts w:asciiTheme="majorHAnsi" w:hAnsiTheme="majorHAnsi" w:cstheme="majorHAnsi"/>
        </w:rPr>
      </w:pPr>
      <w:r w:rsidRPr="00F073AF">
        <w:rPr>
          <w:rFonts w:asciiTheme="majorHAnsi" w:hAnsiTheme="majorHAnsi" w:cstheme="majorHAnsi"/>
        </w:rPr>
        <w:t xml:space="preserve">world literature studies. </w:t>
      </w:r>
    </w:p>
    <w:p w14:paraId="0FBE7D4A" w14:textId="77777777" w:rsidR="00845594" w:rsidRPr="00F073AF" w:rsidRDefault="00845594" w:rsidP="00845594">
      <w:pPr>
        <w:spacing w:line="240" w:lineRule="auto"/>
        <w:rPr>
          <w:rFonts w:asciiTheme="majorHAnsi" w:hAnsiTheme="majorHAnsi" w:cstheme="majorHAnsi"/>
        </w:rPr>
      </w:pPr>
    </w:p>
    <w:p w14:paraId="19D92F3D" w14:textId="77777777" w:rsidR="00845594" w:rsidRPr="00F073AF" w:rsidRDefault="00845594" w:rsidP="00845594">
      <w:pPr>
        <w:pStyle w:val="ListParagraph"/>
        <w:numPr>
          <w:ilvl w:val="0"/>
          <w:numId w:val="4"/>
        </w:numPr>
        <w:spacing w:after="0" w:line="240" w:lineRule="auto"/>
        <w:rPr>
          <w:rFonts w:asciiTheme="majorHAnsi" w:hAnsiTheme="majorHAnsi" w:cstheme="majorHAnsi"/>
        </w:rPr>
      </w:pPr>
      <w:r w:rsidRPr="00F073AF">
        <w:rPr>
          <w:rFonts w:asciiTheme="majorHAnsi" w:hAnsiTheme="majorHAnsi" w:cstheme="majorHAnsi"/>
        </w:rPr>
        <w:t>Student will be able to articulate representations</w:t>
      </w:r>
      <w:r w:rsidRPr="00F073AF">
        <w:rPr>
          <w:rFonts w:asciiTheme="majorHAnsi" w:hAnsiTheme="majorHAnsi" w:cstheme="majorHAnsi"/>
        </w:rPr>
        <w:tab/>
        <w:t>Student writing (</w:t>
      </w:r>
      <w:r>
        <w:rPr>
          <w:rFonts w:asciiTheme="majorHAnsi" w:hAnsiTheme="majorHAnsi" w:cstheme="majorHAnsi"/>
        </w:rPr>
        <w:t>response papers,</w:t>
      </w:r>
    </w:p>
    <w:p w14:paraId="3BF60935" w14:textId="77777777" w:rsidR="00845594" w:rsidRPr="00F073AF" w:rsidRDefault="00845594" w:rsidP="00845594">
      <w:pPr>
        <w:pStyle w:val="ListParagraph"/>
        <w:spacing w:after="0" w:line="240" w:lineRule="auto"/>
        <w:rPr>
          <w:rFonts w:asciiTheme="majorHAnsi" w:hAnsiTheme="majorHAnsi" w:cstheme="majorHAnsi"/>
        </w:rPr>
      </w:pPr>
      <w:r w:rsidRPr="00F073AF">
        <w:rPr>
          <w:rFonts w:asciiTheme="majorHAnsi" w:hAnsiTheme="majorHAnsi" w:cstheme="majorHAnsi"/>
        </w:rPr>
        <w:t>or repressions of culture, politics, and society across</w:t>
      </w:r>
      <w:r w:rsidRPr="00F073AF">
        <w:rPr>
          <w:rFonts w:asciiTheme="majorHAnsi" w:hAnsiTheme="majorHAnsi" w:cstheme="majorHAnsi"/>
        </w:rPr>
        <w:tab/>
      </w:r>
      <w:r>
        <w:rPr>
          <w:rFonts w:asciiTheme="majorHAnsi" w:hAnsiTheme="majorHAnsi" w:cstheme="majorHAnsi"/>
        </w:rPr>
        <w:t>quizzes, journals, discussion boards).</w:t>
      </w:r>
      <w:r w:rsidRPr="00F073AF">
        <w:rPr>
          <w:rFonts w:asciiTheme="majorHAnsi" w:hAnsiTheme="majorHAnsi" w:cstheme="majorHAnsi"/>
        </w:rPr>
        <w:tab/>
      </w:r>
    </w:p>
    <w:p w14:paraId="68CC0C1F" w14:textId="77777777" w:rsidR="00845594" w:rsidRPr="008F31FD" w:rsidRDefault="00845594" w:rsidP="00845594">
      <w:pPr>
        <w:pStyle w:val="ListParagraph"/>
        <w:spacing w:after="0" w:line="240" w:lineRule="auto"/>
      </w:pPr>
      <w:r w:rsidRPr="008F31FD">
        <w:t xml:space="preserve">the globe. </w:t>
      </w:r>
    </w:p>
    <w:p w14:paraId="76F9E13E" w14:textId="77777777" w:rsidR="00845594" w:rsidRPr="008F31FD" w:rsidRDefault="00845594" w:rsidP="00845594">
      <w:pPr>
        <w:spacing w:line="240" w:lineRule="auto"/>
        <w:rPr>
          <w:b/>
        </w:rPr>
      </w:pPr>
    </w:p>
    <w:p w14:paraId="6B42FB83" w14:textId="77777777" w:rsidR="00845594" w:rsidRPr="008F31FD" w:rsidRDefault="00845594" w:rsidP="00845594">
      <w:pPr>
        <w:spacing w:line="240" w:lineRule="auto"/>
        <w:rPr>
          <w:b/>
        </w:rPr>
      </w:pPr>
    </w:p>
    <w:p w14:paraId="03B7B154" w14:textId="77777777" w:rsidR="00845594" w:rsidRPr="008F31FD" w:rsidRDefault="00845594" w:rsidP="00845594">
      <w:pPr>
        <w:spacing w:line="240" w:lineRule="auto"/>
        <w:rPr>
          <w:b/>
        </w:rPr>
      </w:pPr>
      <w:r w:rsidRPr="008F31FD">
        <w:rPr>
          <w:b/>
        </w:rPr>
        <w:t xml:space="preserve">General Education Outcomes: </w:t>
      </w:r>
    </w:p>
    <w:p w14:paraId="391A83CF" w14:textId="77777777" w:rsidR="00845594" w:rsidRPr="008F31FD" w:rsidRDefault="00845594" w:rsidP="00845594">
      <w:pPr>
        <w:spacing w:line="240" w:lineRule="auto"/>
      </w:pPr>
      <w:r w:rsidRPr="008F31FD">
        <w:t>Below are the college’s general education goals that students who successfully complete this course can expect to have achieved:</w:t>
      </w:r>
    </w:p>
    <w:p w14:paraId="493F810D" w14:textId="77777777" w:rsidR="00845594" w:rsidRPr="008F31FD" w:rsidRDefault="00845594" w:rsidP="00845594">
      <w:pPr>
        <w:spacing w:line="240" w:lineRule="auto"/>
      </w:pPr>
      <w:r w:rsidRPr="008F31FD">
        <w:t xml:space="preserve">1. Communication Skills: Students will write, read, listen, and speak critically and effectively. </w:t>
      </w:r>
    </w:p>
    <w:p w14:paraId="2446BC4C" w14:textId="77777777" w:rsidR="00845594" w:rsidRPr="008F31FD" w:rsidRDefault="00845594" w:rsidP="00845594">
      <w:pPr>
        <w:spacing w:line="240" w:lineRule="auto"/>
      </w:pPr>
      <w:r w:rsidRPr="008F31FD">
        <w:t>Assessment: written journal responses and quizzes, in-class discussion and presentations, and essays.</w:t>
      </w:r>
    </w:p>
    <w:p w14:paraId="48B26AA7" w14:textId="77777777" w:rsidR="00845594" w:rsidRPr="008F31FD" w:rsidRDefault="00845594" w:rsidP="00845594">
      <w:pPr>
        <w:spacing w:line="240" w:lineRule="auto"/>
      </w:pPr>
      <w:r w:rsidRPr="008F31FD">
        <w:lastRenderedPageBreak/>
        <w:t>2. Values: Students will make informed choices based on an understanding of personal values, human diversity, multicultural awareness, and social responsibility.</w:t>
      </w:r>
    </w:p>
    <w:p w14:paraId="7FB26799" w14:textId="77777777" w:rsidR="00845594" w:rsidRDefault="00845594" w:rsidP="00845594">
      <w:pPr>
        <w:spacing w:line="240" w:lineRule="auto"/>
      </w:pPr>
      <w:r w:rsidRPr="008F31FD">
        <w:t xml:space="preserve"> Assessment: written journal responses and quizzes, in-class discussion and presentations, and essays.</w:t>
      </w:r>
    </w:p>
    <w:p w14:paraId="7A3D5E1A" w14:textId="77777777" w:rsidR="00845594" w:rsidRDefault="00845594" w:rsidP="00845594">
      <w:pPr>
        <w:spacing w:line="276" w:lineRule="auto"/>
      </w:pPr>
      <w:bookmarkStart w:id="30" w:name="_4i7ojhp" w:colFirst="0" w:colLast="0"/>
      <w:bookmarkEnd w:id="30"/>
    </w:p>
    <w:p w14:paraId="1F4FFFA9" w14:textId="77777777" w:rsidR="00845594" w:rsidRDefault="00845594" w:rsidP="00845594">
      <w:pPr>
        <w:pStyle w:val="Heading2"/>
        <w:spacing w:line="276" w:lineRule="auto"/>
        <w:rPr>
          <w:color w:val="000000"/>
        </w:rPr>
      </w:pPr>
      <w:bookmarkStart w:id="31" w:name="_2xcytpi" w:colFirst="0" w:colLast="0"/>
      <w:bookmarkEnd w:id="31"/>
      <w:r>
        <w:rPr>
          <w:color w:val="000000"/>
        </w:rPr>
        <w:t>Policies</w:t>
      </w:r>
    </w:p>
    <w:p w14:paraId="5B0FC5BE" w14:textId="77777777" w:rsidR="00845594" w:rsidRDefault="00EB46C2" w:rsidP="00845594">
      <w:pPr>
        <w:spacing w:line="276" w:lineRule="auto"/>
        <w:rPr>
          <w:b/>
        </w:rPr>
      </w:pPr>
      <w:r>
        <w:pict w14:anchorId="2A63D08C">
          <v:rect id="_x0000_i1029" style="width:0;height:1.5pt" o:hralign="center" o:hrstd="t" o:hr="t" fillcolor="#a0a0a0" stroked="f"/>
        </w:pict>
      </w:r>
    </w:p>
    <w:p w14:paraId="0721F194" w14:textId="77777777" w:rsidR="00845594" w:rsidRDefault="00845594" w:rsidP="00845594">
      <w:pPr>
        <w:pStyle w:val="Heading3"/>
        <w:spacing w:line="276" w:lineRule="auto"/>
        <w:rPr>
          <w:rFonts w:ascii="Open Sans" w:eastAsia="Open Sans" w:hAnsi="Open Sans" w:cs="Open Sans"/>
          <w:b/>
        </w:rPr>
      </w:pPr>
      <w:bookmarkStart w:id="32" w:name="_1ci93xb" w:colFirst="0" w:colLast="0"/>
      <w:bookmarkEnd w:id="32"/>
      <w:r>
        <w:rPr>
          <w:rFonts w:ascii="Open Sans" w:eastAsia="Open Sans" w:hAnsi="Open Sans" w:cs="Open Sans"/>
          <w:b/>
        </w:rPr>
        <w:t>College Attendance Policy</w:t>
      </w:r>
    </w:p>
    <w:p w14:paraId="3C3D6F4A" w14:textId="77777777" w:rsidR="00845594" w:rsidRDefault="00845594" w:rsidP="00845594">
      <w:pPr>
        <w:spacing w:line="276" w:lineRule="auto"/>
      </w:pPr>
      <w:r>
        <w:t xml:space="preserve">At BMCC, the maximum number of absences is limited to one more hour than the number of hours a class meets in one week.  For example, you may be enrolled in a six-hour class.  In that class, you would be allowed 7 hours of absence (not class days).  In the case of excessive absences, the instructor has the option to lower the grade or assign an F or WU grade. </w:t>
      </w:r>
    </w:p>
    <w:p w14:paraId="1BE35063" w14:textId="77777777" w:rsidR="00845594" w:rsidRDefault="00845594" w:rsidP="00845594">
      <w:pPr>
        <w:spacing w:line="276" w:lineRule="auto"/>
      </w:pPr>
    </w:p>
    <w:p w14:paraId="7A8FAC05" w14:textId="77777777" w:rsidR="00845594" w:rsidRDefault="00845594" w:rsidP="00845594">
      <w:pPr>
        <w:spacing w:line="276" w:lineRule="auto"/>
      </w:pPr>
      <w:r>
        <w:t>Note: a student has to be active, not just visit, an online course in order to be considered in attendance. Attendance affects student aid, and is reported as required by law. Make sure you are logging into Blackboard often to complete assignments. Be aware instructors can see how much time students spend in Blackboard and on which tasks.</w:t>
      </w:r>
    </w:p>
    <w:p w14:paraId="74C735A6" w14:textId="77777777" w:rsidR="00845594" w:rsidRDefault="00845594" w:rsidP="00845594">
      <w:pPr>
        <w:spacing w:line="276" w:lineRule="auto"/>
      </w:pPr>
      <w:r>
        <w:t xml:space="preserve"> </w:t>
      </w:r>
    </w:p>
    <w:p w14:paraId="196208A2" w14:textId="77777777" w:rsidR="00845594" w:rsidRDefault="00845594" w:rsidP="00845594">
      <w:pPr>
        <w:spacing w:line="276" w:lineRule="auto"/>
      </w:pPr>
      <w:r>
        <w:t xml:space="preserve">Students facing challenges with immigration issues, securing food or housing, who believe this may affect their performance in the course please notify me if you are comfortable in doing so [instructor]@bmcc.cuny.edu.​ If you prefer, you may contact the Office of Student Affairs (Room S350, 212-220-8130, studentaffairs@bmcc.cuny.edu, </w:t>
      </w:r>
    </w:p>
    <w:p w14:paraId="60F1F4E8" w14:textId="77777777" w:rsidR="00845594" w:rsidRDefault="00845594" w:rsidP="00845594">
      <w:pPr>
        <w:spacing w:line="276" w:lineRule="auto"/>
      </w:pPr>
      <w:r>
        <w:t>http://www.bmcc.cuny.edu/students/studentaffairs.jsp​</w:t>
      </w:r>
      <w:proofErr w:type="gramStart"/>
      <w:r>
        <w:t>), ​or</w:t>
      </w:r>
      <w:proofErr w:type="gramEnd"/>
      <w:r>
        <w:t xml:space="preserve"> visit BMCC's Single Stop for help accessing all available services. </w:t>
      </w:r>
    </w:p>
    <w:p w14:paraId="3D4D621D" w14:textId="77777777" w:rsidR="00845594" w:rsidRDefault="00845594" w:rsidP="00845594">
      <w:pPr>
        <w:spacing w:line="276" w:lineRule="auto"/>
        <w:rPr>
          <w:color w:val="666666"/>
        </w:rPr>
      </w:pPr>
      <w:r>
        <w:t xml:space="preserve"> </w:t>
      </w:r>
    </w:p>
    <w:p w14:paraId="5CB9D9B6" w14:textId="77777777" w:rsidR="00845594" w:rsidRDefault="00845594" w:rsidP="00845594">
      <w:pPr>
        <w:pStyle w:val="Heading3"/>
        <w:spacing w:line="276" w:lineRule="auto"/>
        <w:rPr>
          <w:rFonts w:ascii="Open Sans" w:eastAsia="Open Sans" w:hAnsi="Open Sans" w:cs="Open Sans"/>
          <w:b/>
        </w:rPr>
      </w:pPr>
      <w:bookmarkStart w:id="33" w:name="_3whwml4" w:colFirst="0" w:colLast="0"/>
      <w:bookmarkEnd w:id="33"/>
      <w:r>
        <w:rPr>
          <w:rFonts w:ascii="Open Sans" w:eastAsia="Open Sans" w:hAnsi="Open Sans" w:cs="Open Sans"/>
          <w:b/>
        </w:rPr>
        <w:t>Academic Adjustments for Students with Disabilities</w:t>
      </w:r>
    </w:p>
    <w:p w14:paraId="60E1F986" w14:textId="77777777" w:rsidR="00845594" w:rsidRDefault="00845594" w:rsidP="00845594">
      <w:pPr>
        <w:spacing w:line="276" w:lineRule="auto"/>
      </w:pPr>
      <w:r>
        <w:t>Students with disabilities who require reasonable accommodations or academic adjustments for this course must contact the Office of Services for Students with Disabilities.  BMCC is committed to providing equal access to all programs and curricula to all students.</w:t>
      </w:r>
    </w:p>
    <w:p w14:paraId="582E84C9" w14:textId="77777777" w:rsidR="00845594" w:rsidRDefault="00845594" w:rsidP="00845594">
      <w:pPr>
        <w:spacing w:line="276" w:lineRule="auto"/>
      </w:pPr>
    </w:p>
    <w:p w14:paraId="0BA8FD92" w14:textId="77777777" w:rsidR="00845594" w:rsidRDefault="00845594" w:rsidP="00845594">
      <w:pPr>
        <w:spacing w:line="276" w:lineRule="auto"/>
        <w:rPr>
          <w:b/>
        </w:rPr>
      </w:pPr>
    </w:p>
    <w:p w14:paraId="6D1488C0" w14:textId="77777777" w:rsidR="00845594" w:rsidRDefault="00845594" w:rsidP="00845594">
      <w:pPr>
        <w:pStyle w:val="Heading3"/>
        <w:spacing w:line="276" w:lineRule="auto"/>
        <w:rPr>
          <w:rFonts w:ascii="Open Sans" w:eastAsia="Open Sans" w:hAnsi="Open Sans" w:cs="Open Sans"/>
          <w:b/>
        </w:rPr>
      </w:pPr>
      <w:bookmarkStart w:id="34" w:name="_2bn6wsx" w:colFirst="0" w:colLast="0"/>
      <w:bookmarkEnd w:id="34"/>
      <w:r>
        <w:rPr>
          <w:rFonts w:ascii="Open Sans" w:eastAsia="Open Sans" w:hAnsi="Open Sans" w:cs="Open Sans"/>
          <w:b/>
        </w:rPr>
        <w:t>BMCC Policy on Plagiarism and Academic Integrity Statement</w:t>
      </w:r>
    </w:p>
    <w:p w14:paraId="47CF2F3A" w14:textId="77777777" w:rsidR="00845594" w:rsidRDefault="00845594" w:rsidP="00845594">
      <w:pPr>
        <w:spacing w:line="276" w:lineRule="auto"/>
      </w:pPr>
      <w:r>
        <w:t xml:space="preserve">Plagiarism is the presentation of someone else’s ideas, words or artistic, scientific, or technical work as one’s own creation.  Using the idea or work of another is permissible only when the original author is identified.  Paraphrasing and summarizing, as well as direct quotations, require citations to the original source.  Plagiarism may be intentional or unintentional.  Lack of dishonest intent does not necessarily absolve a student of responsibility for plagiarism. </w:t>
      </w:r>
    </w:p>
    <w:p w14:paraId="7253991C" w14:textId="77777777" w:rsidR="00845594" w:rsidRDefault="00845594" w:rsidP="00845594">
      <w:pPr>
        <w:spacing w:line="276" w:lineRule="auto"/>
      </w:pPr>
    </w:p>
    <w:p w14:paraId="0C25CD99" w14:textId="77777777" w:rsidR="00845594" w:rsidRDefault="00845594" w:rsidP="00845594">
      <w:pPr>
        <w:spacing w:line="276" w:lineRule="auto"/>
      </w:pPr>
      <w:r>
        <w:t xml:space="preserve">Students who are unsure how and when to provide documentation are advised to consult with their instructors.  The library has guides designed to help students to appropriately identify a cited work.  The full policy can be found on BMCC’s web </w:t>
      </w:r>
      <w:proofErr w:type="spellStart"/>
      <w:r>
        <w:t>side</w:t>
      </w:r>
      <w:proofErr w:type="spellEnd"/>
      <w:r>
        <w:t>,</w:t>
      </w:r>
      <w:hyperlink r:id="rId7">
        <w:r>
          <w:t xml:space="preserve"> www.bmcc.cuny.edu</w:t>
        </w:r>
      </w:hyperlink>
      <w:r>
        <w:t>. For further information on integrity and behavior, please consult the college bulletin (also available online).</w:t>
      </w:r>
    </w:p>
    <w:p w14:paraId="214D14F7" w14:textId="77777777" w:rsidR="00845594" w:rsidRDefault="00845594" w:rsidP="00845594">
      <w:pPr>
        <w:spacing w:line="276" w:lineRule="auto"/>
      </w:pPr>
    </w:p>
    <w:p w14:paraId="252A0BEB" w14:textId="77777777" w:rsidR="00845594" w:rsidRDefault="00845594" w:rsidP="00845594">
      <w:pPr>
        <w:pStyle w:val="Heading3"/>
        <w:spacing w:line="276" w:lineRule="auto"/>
        <w:rPr>
          <w:rFonts w:ascii="Open Sans" w:eastAsia="Open Sans" w:hAnsi="Open Sans" w:cs="Open Sans"/>
          <w:i/>
        </w:rPr>
      </w:pPr>
      <w:bookmarkStart w:id="35" w:name="_qsh70q" w:colFirst="0" w:colLast="0"/>
      <w:bookmarkEnd w:id="35"/>
      <w:r>
        <w:rPr>
          <w:rFonts w:ascii="Open Sans" w:eastAsia="Open Sans" w:hAnsi="Open Sans" w:cs="Open Sans"/>
          <w:i/>
        </w:rPr>
        <w:t xml:space="preserve">Note: Be aware that Blackboard has antiplagiarism software it uses to automatically detect plagiarism. </w:t>
      </w:r>
    </w:p>
    <w:p w14:paraId="5917F516" w14:textId="77777777" w:rsidR="00845594" w:rsidRDefault="00845594" w:rsidP="00845594"/>
    <w:p w14:paraId="0722281C" w14:textId="77777777" w:rsidR="00845594" w:rsidRDefault="00845594" w:rsidP="00845594">
      <w:pPr>
        <w:rPr>
          <w:b/>
          <w:bCs/>
        </w:rPr>
      </w:pPr>
      <w:r>
        <w:rPr>
          <w:b/>
          <w:bCs/>
        </w:rPr>
        <w:t>English Department Plagiarism Policy</w:t>
      </w:r>
    </w:p>
    <w:p w14:paraId="446968DA" w14:textId="77777777" w:rsidR="00845594" w:rsidRPr="0027374E" w:rsidRDefault="00845594" w:rsidP="00845594">
      <w:pPr>
        <w:spacing w:line="240" w:lineRule="auto"/>
      </w:pPr>
      <w:r>
        <w:t>The first instance of plagiarism will receive an F. The instructor may (or may not) choose to allow the student to revise the assignment.  The second instance of plagiarism will result in failure of the course.  Please note: “assignment” can mean any submitted work. This includes (but is not limited to) written work such as discussion boards, quizzes, and papers.</w:t>
      </w:r>
    </w:p>
    <w:p w14:paraId="1AE85342" w14:textId="77777777" w:rsidR="00845594" w:rsidRDefault="00845594" w:rsidP="00845594">
      <w:pPr>
        <w:pStyle w:val="Heading3"/>
        <w:spacing w:line="276" w:lineRule="auto"/>
        <w:rPr>
          <w:rFonts w:ascii="Open Sans" w:eastAsia="Open Sans" w:hAnsi="Open Sans" w:cs="Open Sans"/>
        </w:rPr>
      </w:pPr>
      <w:bookmarkStart w:id="36" w:name="_3as4poj" w:colFirst="0" w:colLast="0"/>
      <w:bookmarkEnd w:id="36"/>
    </w:p>
    <w:p w14:paraId="5DCEB935" w14:textId="77777777" w:rsidR="00845594" w:rsidRDefault="00845594" w:rsidP="00845594">
      <w:pPr>
        <w:pStyle w:val="Heading3"/>
        <w:spacing w:line="276" w:lineRule="auto"/>
        <w:rPr>
          <w:rFonts w:ascii="Open Sans" w:eastAsia="Open Sans" w:hAnsi="Open Sans" w:cs="Open Sans"/>
          <w:b/>
        </w:rPr>
      </w:pPr>
      <w:bookmarkStart w:id="37" w:name="_1pxezwc" w:colFirst="0" w:colLast="0"/>
      <w:bookmarkEnd w:id="37"/>
      <w:r>
        <w:rPr>
          <w:rFonts w:ascii="Open Sans" w:eastAsia="Open Sans" w:hAnsi="Open Sans" w:cs="Open Sans"/>
          <w:b/>
        </w:rPr>
        <w:t>CUNY’s Definition of Academic Dishonesty</w:t>
      </w:r>
    </w:p>
    <w:p w14:paraId="5EA402DD" w14:textId="77777777" w:rsidR="00845594" w:rsidRDefault="00845594" w:rsidP="00845594">
      <w:pPr>
        <w:spacing w:line="276" w:lineRule="auto"/>
        <w:rPr>
          <w:color w:val="666666"/>
        </w:rPr>
      </w:pPr>
      <w:r>
        <w:t>Academic dishonesty is prohibited in The City University of New York. Penalties for academic dishonesty include academic sanctions, such as failing or otherwise reduced grades, and/or disciplinary sanctions, including suspension or expulsio</w:t>
      </w:r>
      <w:r>
        <w:rPr>
          <w:color w:val="666666"/>
        </w:rPr>
        <w:t>n.</w:t>
      </w:r>
    </w:p>
    <w:p w14:paraId="550EC59B" w14:textId="77777777" w:rsidR="00845594" w:rsidRDefault="00845594" w:rsidP="00845594">
      <w:pPr>
        <w:spacing w:line="276" w:lineRule="auto"/>
        <w:rPr>
          <w:color w:val="666666"/>
        </w:rPr>
      </w:pPr>
    </w:p>
    <w:p w14:paraId="32BFA5AC" w14:textId="77777777" w:rsidR="00845594" w:rsidRDefault="00845594" w:rsidP="00845594">
      <w:pPr>
        <w:spacing w:line="276" w:lineRule="auto"/>
      </w:pPr>
      <w:r>
        <w:t>Definitions and Examples of Academic Dishonesty.</w:t>
      </w:r>
    </w:p>
    <w:p w14:paraId="7D439391" w14:textId="77777777" w:rsidR="00845594" w:rsidRDefault="00845594" w:rsidP="00845594">
      <w:pPr>
        <w:numPr>
          <w:ilvl w:val="0"/>
          <w:numId w:val="1"/>
        </w:numPr>
        <w:spacing w:line="276" w:lineRule="auto"/>
        <w:rPr>
          <w:color w:val="666666"/>
        </w:rPr>
      </w:pPr>
      <w:r>
        <w:t>Cheating is the unauthorized use or attempted use of material, information, notes, study aids, devices or communication during an academic exercise. Example of cheating include:</w:t>
      </w:r>
    </w:p>
    <w:p w14:paraId="24812AF2" w14:textId="77777777" w:rsidR="00845594" w:rsidRDefault="00845594" w:rsidP="00845594">
      <w:pPr>
        <w:numPr>
          <w:ilvl w:val="0"/>
          <w:numId w:val="1"/>
        </w:numPr>
        <w:spacing w:line="276" w:lineRule="auto"/>
        <w:rPr>
          <w:color w:val="666666"/>
        </w:rPr>
      </w:pPr>
      <w:r>
        <w:t>Copying from another student during an examination or allowing another to copy your work.</w:t>
      </w:r>
    </w:p>
    <w:p w14:paraId="0A5956C4" w14:textId="77777777" w:rsidR="00845594" w:rsidRDefault="00845594" w:rsidP="00845594">
      <w:pPr>
        <w:numPr>
          <w:ilvl w:val="0"/>
          <w:numId w:val="1"/>
        </w:numPr>
        <w:spacing w:line="276" w:lineRule="auto"/>
        <w:rPr>
          <w:color w:val="666666"/>
        </w:rPr>
      </w:pPr>
      <w:r>
        <w:t>Unauthorized collaboration on a take home assignment or examination.</w:t>
      </w:r>
    </w:p>
    <w:p w14:paraId="2062504E" w14:textId="77777777" w:rsidR="00845594" w:rsidRDefault="00845594" w:rsidP="00845594">
      <w:pPr>
        <w:numPr>
          <w:ilvl w:val="0"/>
          <w:numId w:val="1"/>
        </w:numPr>
        <w:spacing w:line="276" w:lineRule="auto"/>
        <w:rPr>
          <w:color w:val="666666"/>
        </w:rPr>
      </w:pPr>
      <w:r>
        <w:t>Using notes during a closed book examination.</w:t>
      </w:r>
    </w:p>
    <w:p w14:paraId="76AF9587" w14:textId="77777777" w:rsidR="00845594" w:rsidRDefault="00845594" w:rsidP="00845594">
      <w:pPr>
        <w:numPr>
          <w:ilvl w:val="0"/>
          <w:numId w:val="1"/>
        </w:numPr>
        <w:spacing w:line="276" w:lineRule="auto"/>
        <w:rPr>
          <w:color w:val="666666"/>
        </w:rPr>
      </w:pPr>
      <w:r>
        <w:t>Taking an examination for another student, or asking or allowing another student to take an examination for you.</w:t>
      </w:r>
    </w:p>
    <w:p w14:paraId="49084A0A" w14:textId="77777777" w:rsidR="00845594" w:rsidRDefault="00845594" w:rsidP="00845594">
      <w:pPr>
        <w:numPr>
          <w:ilvl w:val="0"/>
          <w:numId w:val="1"/>
        </w:numPr>
        <w:spacing w:line="276" w:lineRule="auto"/>
        <w:rPr>
          <w:color w:val="666666"/>
        </w:rPr>
      </w:pPr>
      <w:r>
        <w:t>Changing a graded exam and returning it for more credit.</w:t>
      </w:r>
    </w:p>
    <w:p w14:paraId="5E0D2DFC" w14:textId="77777777" w:rsidR="00845594" w:rsidRDefault="00845594" w:rsidP="00845594">
      <w:pPr>
        <w:numPr>
          <w:ilvl w:val="0"/>
          <w:numId w:val="1"/>
        </w:numPr>
        <w:spacing w:line="276" w:lineRule="auto"/>
        <w:rPr>
          <w:color w:val="666666"/>
        </w:rPr>
      </w:pPr>
      <w:r>
        <w:t>Submitting substantial portions of the same paper to more than one course without consulting with each instructor.</w:t>
      </w:r>
    </w:p>
    <w:p w14:paraId="3AA9F9E8" w14:textId="77777777" w:rsidR="00845594" w:rsidRDefault="00845594" w:rsidP="00845594">
      <w:pPr>
        <w:numPr>
          <w:ilvl w:val="0"/>
          <w:numId w:val="1"/>
        </w:numPr>
        <w:spacing w:line="276" w:lineRule="auto"/>
        <w:rPr>
          <w:color w:val="666666"/>
        </w:rPr>
      </w:pPr>
      <w:r>
        <w:t>Preparing answers or writing notes in a blue book (exam booklet) before an examination.</w:t>
      </w:r>
    </w:p>
    <w:p w14:paraId="25E51F8F" w14:textId="77777777" w:rsidR="00845594" w:rsidRDefault="00845594" w:rsidP="00845594">
      <w:pPr>
        <w:numPr>
          <w:ilvl w:val="0"/>
          <w:numId w:val="1"/>
        </w:numPr>
        <w:spacing w:line="276" w:lineRule="auto"/>
        <w:rPr>
          <w:color w:val="666666"/>
        </w:rPr>
      </w:pPr>
      <w:r>
        <w:t>Allowing others to research and write assigned papers or do assigned projects, including using commercial term paper services.</w:t>
      </w:r>
    </w:p>
    <w:p w14:paraId="61F88877" w14:textId="77777777" w:rsidR="00845594" w:rsidRDefault="00845594" w:rsidP="00845594">
      <w:pPr>
        <w:numPr>
          <w:ilvl w:val="0"/>
          <w:numId w:val="1"/>
        </w:numPr>
        <w:spacing w:line="276" w:lineRule="auto"/>
        <w:rPr>
          <w:color w:val="666666"/>
        </w:rPr>
      </w:pPr>
      <w:r>
        <w:t>Giving assistance to acts of academic misconduct/ dishonesty.</w:t>
      </w:r>
    </w:p>
    <w:p w14:paraId="16981D11" w14:textId="77777777" w:rsidR="00845594" w:rsidRDefault="00845594" w:rsidP="00845594">
      <w:pPr>
        <w:numPr>
          <w:ilvl w:val="0"/>
          <w:numId w:val="1"/>
        </w:numPr>
        <w:spacing w:line="276" w:lineRule="auto"/>
        <w:rPr>
          <w:color w:val="666666"/>
        </w:rPr>
      </w:pPr>
      <w:r>
        <w:t>Fabricating data (in whole or in part).</w:t>
      </w:r>
    </w:p>
    <w:p w14:paraId="649FD4DD" w14:textId="77777777" w:rsidR="00845594" w:rsidRDefault="00845594" w:rsidP="00845594">
      <w:pPr>
        <w:numPr>
          <w:ilvl w:val="0"/>
          <w:numId w:val="1"/>
        </w:numPr>
        <w:spacing w:line="276" w:lineRule="auto"/>
        <w:rPr>
          <w:color w:val="666666"/>
        </w:rPr>
      </w:pPr>
      <w:r>
        <w:lastRenderedPageBreak/>
        <w:t>Falsifying data (in whole or in part).</w:t>
      </w:r>
    </w:p>
    <w:p w14:paraId="62B60B42" w14:textId="77777777" w:rsidR="00845594" w:rsidRDefault="00845594" w:rsidP="00845594">
      <w:pPr>
        <w:numPr>
          <w:ilvl w:val="0"/>
          <w:numId w:val="1"/>
        </w:numPr>
        <w:spacing w:line="276" w:lineRule="auto"/>
        <w:rPr>
          <w:color w:val="666666"/>
        </w:rPr>
      </w:pPr>
      <w:r>
        <w:t>Submitting someone else’s work as your own.</w:t>
      </w:r>
    </w:p>
    <w:p w14:paraId="7CDACF2B" w14:textId="77777777" w:rsidR="00845594" w:rsidRPr="0027374E" w:rsidRDefault="00EB46C2" w:rsidP="00845594">
      <w:pPr>
        <w:numPr>
          <w:ilvl w:val="0"/>
          <w:numId w:val="1"/>
        </w:numPr>
        <w:spacing w:line="276" w:lineRule="auto"/>
        <w:rPr>
          <w:color w:val="666666"/>
        </w:rPr>
      </w:pPr>
      <w:hyperlink r:id="rId8">
        <w:r w:rsidR="00845594">
          <w:t xml:space="preserve">Read full policy on Academic Integrity here. </w:t>
        </w:r>
      </w:hyperlink>
    </w:p>
    <w:p w14:paraId="714AAFE9" w14:textId="77777777" w:rsidR="00845594" w:rsidRDefault="00845594" w:rsidP="00845594">
      <w:pPr>
        <w:spacing w:line="276" w:lineRule="auto"/>
        <w:rPr>
          <w:color w:val="666666"/>
        </w:rPr>
      </w:pPr>
    </w:p>
    <w:p w14:paraId="594B7142" w14:textId="77777777" w:rsidR="00845594" w:rsidRDefault="00845594" w:rsidP="00845594">
      <w:pPr>
        <w:pStyle w:val="Heading3"/>
        <w:keepNext w:val="0"/>
        <w:keepLines w:val="0"/>
        <w:shd w:val="clear" w:color="auto" w:fill="F8F8F8"/>
        <w:spacing w:line="276" w:lineRule="auto"/>
        <w:ind w:right="40"/>
        <w:rPr>
          <w:rFonts w:ascii="Open Sans" w:eastAsia="Open Sans" w:hAnsi="Open Sans" w:cs="Open Sans"/>
          <w:b/>
          <w:sz w:val="23"/>
          <w:szCs w:val="23"/>
        </w:rPr>
      </w:pPr>
      <w:bookmarkStart w:id="38" w:name="_uly4prz2mpzp" w:colFirst="0" w:colLast="0"/>
      <w:bookmarkEnd w:id="38"/>
      <w:r>
        <w:rPr>
          <w:rFonts w:ascii="Open Sans" w:eastAsia="Open Sans" w:hAnsi="Open Sans" w:cs="Open Sans"/>
          <w:b/>
        </w:rPr>
        <w:t>Student data and privacy</w:t>
      </w:r>
    </w:p>
    <w:p w14:paraId="3E44D54E" w14:textId="77777777" w:rsidR="00845594" w:rsidRDefault="00845594" w:rsidP="00845594">
      <w:pPr>
        <w:shd w:val="clear" w:color="auto" w:fill="F8F8F8"/>
        <w:spacing w:line="276" w:lineRule="auto"/>
        <w:rPr>
          <w:b/>
          <w:color w:val="111111"/>
        </w:rPr>
      </w:pPr>
      <w:r>
        <w:t xml:space="preserve">Your personal data is secure and kept private within the Blackboard learning management system, VoiceThread, and </w:t>
      </w:r>
      <w:proofErr w:type="spellStart"/>
      <w:r>
        <w:t>ProctorU</w:t>
      </w:r>
      <w:proofErr w:type="spellEnd"/>
      <w:r>
        <w:t>. All digital tools used for this course are compliant with the CUNY policy on protecting student data.</w:t>
      </w:r>
    </w:p>
    <w:p w14:paraId="71B7F37D" w14:textId="77777777" w:rsidR="00845594" w:rsidRDefault="00845594" w:rsidP="00845594">
      <w:pPr>
        <w:spacing w:line="276" w:lineRule="auto"/>
        <w:rPr>
          <w:b/>
        </w:rPr>
      </w:pPr>
    </w:p>
    <w:p w14:paraId="390500AA" w14:textId="77777777" w:rsidR="00845594" w:rsidRDefault="00845594" w:rsidP="00845594">
      <w:pPr>
        <w:spacing w:line="276" w:lineRule="auto"/>
        <w:rPr>
          <w:b/>
        </w:rPr>
      </w:pPr>
      <w:r>
        <w:rPr>
          <w:b/>
        </w:rPr>
        <w:t>Technology Requirements</w:t>
      </w:r>
    </w:p>
    <w:p w14:paraId="0FF75626" w14:textId="77777777" w:rsidR="00845594" w:rsidRDefault="00845594" w:rsidP="00845594">
      <w:pPr>
        <w:spacing w:line="276" w:lineRule="auto"/>
        <w:ind w:left="720"/>
      </w:pPr>
    </w:p>
    <w:p w14:paraId="1EB0A1DC" w14:textId="22D28D90" w:rsidR="00845594" w:rsidRDefault="00845594" w:rsidP="00845594">
      <w:pPr>
        <w:spacing w:line="276" w:lineRule="auto"/>
        <w:rPr>
          <w:b/>
        </w:rPr>
      </w:pPr>
      <w:bookmarkStart w:id="39" w:name="_Hlk72264087"/>
      <w:r>
        <w:rPr>
          <w:b/>
        </w:rPr>
        <w:t>Technical Help</w:t>
      </w:r>
    </w:p>
    <w:p w14:paraId="793E3548" w14:textId="4659C15C" w:rsidR="00845594" w:rsidRDefault="00845594" w:rsidP="00845594">
      <w:pPr>
        <w:numPr>
          <w:ilvl w:val="0"/>
          <w:numId w:val="1"/>
        </w:numPr>
        <w:spacing w:line="276" w:lineRule="auto"/>
        <w:rPr>
          <w:color w:val="666666"/>
        </w:rPr>
      </w:pPr>
      <w:r>
        <w:t>The IT Service Desk installs equipment and provides technical support for Administrative (</w:t>
      </w:r>
      <w:proofErr w:type="spellStart"/>
      <w:r>
        <w:t>non Lab</w:t>
      </w:r>
      <w:proofErr w:type="spellEnd"/>
      <w:r>
        <w:t xml:space="preserve"> use) computers, hardware, software and the network throughout the college. The Help Desk will assist users in resolving their computing problems, or serve as a liaison to other resources such as the Computing Center or CUNY Computing. Hours: Mon-Fri 8:00am -7:00pm. Their phone number: </w:t>
      </w:r>
      <w:r>
        <w:rPr>
          <w:rFonts w:ascii="Helvetica" w:hAnsi="Helvetica" w:cs="Helvetica"/>
          <w:color w:val="2B2B2B"/>
          <w:sz w:val="21"/>
          <w:szCs w:val="21"/>
          <w:shd w:val="clear" w:color="auto" w:fill="FFFFFF"/>
        </w:rPr>
        <w:t xml:space="preserve">212-220-8379  </w:t>
      </w:r>
    </w:p>
    <w:p w14:paraId="24DEB84E" w14:textId="61B92622" w:rsidR="00845594" w:rsidRPr="00845594" w:rsidRDefault="00845594" w:rsidP="00845594">
      <w:pPr>
        <w:numPr>
          <w:ilvl w:val="0"/>
          <w:numId w:val="1"/>
        </w:numPr>
        <w:spacing w:line="276" w:lineRule="auto"/>
        <w:rPr>
          <w:color w:val="666666"/>
        </w:rPr>
      </w:pPr>
      <w:r>
        <w:t>For general technical questions, you can contact the</w:t>
      </w:r>
      <w:hyperlink r:id="rId9">
        <w:r>
          <w:t xml:space="preserve"> College Computing Center.</w:t>
        </w:r>
      </w:hyperlink>
    </w:p>
    <w:p w14:paraId="0F515836" w14:textId="031FAB83" w:rsidR="00845594" w:rsidRPr="00845594" w:rsidRDefault="00845594" w:rsidP="00845594">
      <w:pPr>
        <w:numPr>
          <w:ilvl w:val="0"/>
          <w:numId w:val="1"/>
        </w:numPr>
        <w:spacing w:line="276" w:lineRule="auto"/>
        <w:rPr>
          <w:color w:val="666666"/>
        </w:rPr>
      </w:pPr>
      <w:r>
        <w:t>Once you are logged in and no longer have issues with your password, you can contact the E-learning Center for question specific to the use of Blackboard or submitting assignments through Blackboard: 212.220.1243; by email : elearning@bmcc.cuny.edu ; or in person: E-learning Center, Room S-510A</w:t>
      </w:r>
    </w:p>
    <w:p w14:paraId="3EB1DB38" w14:textId="22446485" w:rsidR="00845594" w:rsidRPr="00845594" w:rsidRDefault="00845594" w:rsidP="00845594">
      <w:pPr>
        <w:numPr>
          <w:ilvl w:val="0"/>
          <w:numId w:val="1"/>
        </w:numPr>
        <w:spacing w:line="276" w:lineRule="auto"/>
        <w:rPr>
          <w:color w:val="666666"/>
        </w:rPr>
      </w:pPr>
      <w:r>
        <w:t>After hours Blackboard help: 1-646-664-2024</w:t>
      </w:r>
    </w:p>
    <w:p w14:paraId="4833D7BF" w14:textId="77777777" w:rsidR="00845594" w:rsidRDefault="00845594" w:rsidP="00845594">
      <w:pPr>
        <w:numPr>
          <w:ilvl w:val="0"/>
          <w:numId w:val="1"/>
        </w:numPr>
        <w:spacing w:line="276" w:lineRule="auto"/>
        <w:rPr>
          <w:color w:val="666666"/>
        </w:rPr>
      </w:pPr>
      <w:r>
        <w:t xml:space="preserve">Blackboard Student Tutorials </w:t>
      </w:r>
      <w:hyperlink r:id="rId10">
        <w:r>
          <w:rPr>
            <w:color w:val="0000FF"/>
            <w:u w:val="single"/>
          </w:rPr>
          <w:t>(click here)</w:t>
        </w:r>
      </w:hyperlink>
    </w:p>
    <w:bookmarkEnd w:id="39"/>
    <w:p w14:paraId="07E8A384" w14:textId="77777777" w:rsidR="00845594" w:rsidRDefault="00845594" w:rsidP="00845594">
      <w:pPr>
        <w:spacing w:line="276" w:lineRule="auto"/>
        <w:ind w:left="720"/>
        <w:rPr>
          <w:color w:val="4A86E8"/>
        </w:rPr>
      </w:pPr>
    </w:p>
    <w:p w14:paraId="02D5AC5D" w14:textId="77777777" w:rsidR="00845594" w:rsidRDefault="00845594" w:rsidP="00845594">
      <w:pPr>
        <w:spacing w:line="276" w:lineRule="auto"/>
        <w:ind w:left="720"/>
      </w:pPr>
    </w:p>
    <w:p w14:paraId="5A42221B" w14:textId="77777777" w:rsidR="00845594" w:rsidRDefault="00845594" w:rsidP="00845594">
      <w:pPr>
        <w:spacing w:line="276" w:lineRule="auto"/>
        <w:rPr>
          <w:b/>
        </w:rPr>
      </w:pPr>
      <w:r>
        <w:rPr>
          <w:b/>
        </w:rPr>
        <w:t>Recommended Devices and Operating Systems.</w:t>
      </w:r>
    </w:p>
    <w:p w14:paraId="36235A1A" w14:textId="7D9F8DC1" w:rsidR="00845594" w:rsidRDefault="00845594" w:rsidP="00845594">
      <w:pPr>
        <w:numPr>
          <w:ilvl w:val="0"/>
          <w:numId w:val="1"/>
        </w:numPr>
        <w:spacing w:line="276" w:lineRule="auto"/>
        <w:rPr>
          <w:color w:val="666666"/>
        </w:rPr>
      </w:pPr>
      <w:r>
        <w:t>Operating Systems: Windows 7, Windows 8, Windows 10, Mac OS 10.8, Mac OS 10.9, Mac 10.10, iOS, Android, Windows Mobile, Chro</w:t>
      </w:r>
      <w:r w:rsidR="00D5659D">
        <w:t>m</w:t>
      </w:r>
      <w:r>
        <w:t>e OS.</w:t>
      </w:r>
    </w:p>
    <w:p w14:paraId="05445E55" w14:textId="77777777" w:rsidR="00845594" w:rsidRDefault="00845594" w:rsidP="00845594">
      <w:pPr>
        <w:numPr>
          <w:ilvl w:val="0"/>
          <w:numId w:val="1"/>
        </w:numPr>
        <w:spacing w:line="276" w:lineRule="auto"/>
        <w:rPr>
          <w:color w:val="666666"/>
        </w:rPr>
      </w:pPr>
      <w:r>
        <w:t>iOS Devices: iPod Touch, iPhone 4S, iPhone 5S, iPhone 5c, iPhone 6, iPad 2, iPad 3, iPad Mini, iPad Air 2.</w:t>
      </w:r>
    </w:p>
    <w:p w14:paraId="2AE38FEA" w14:textId="77777777" w:rsidR="00845594" w:rsidRDefault="00845594" w:rsidP="00845594">
      <w:pPr>
        <w:numPr>
          <w:ilvl w:val="0"/>
          <w:numId w:val="1"/>
        </w:numPr>
        <w:spacing w:line="276" w:lineRule="auto"/>
        <w:rPr>
          <w:color w:val="666666"/>
        </w:rPr>
      </w:pPr>
      <w:r>
        <w:t>Android Devices: Galaxy S4, Galaxy S5, HTC G1, LG C800 my Touch, HTC One, Galaxy Note 2014, HTC One M8.</w:t>
      </w:r>
    </w:p>
    <w:p w14:paraId="7714BDD9" w14:textId="77777777" w:rsidR="00845594" w:rsidRDefault="00845594" w:rsidP="00845594">
      <w:pPr>
        <w:spacing w:line="276" w:lineRule="auto"/>
        <w:ind w:left="720"/>
        <w:rPr>
          <w:b/>
        </w:rPr>
      </w:pPr>
    </w:p>
    <w:p w14:paraId="71C436B9" w14:textId="77777777" w:rsidR="00845594" w:rsidRDefault="00845594" w:rsidP="00845594">
      <w:pPr>
        <w:spacing w:line="276" w:lineRule="auto"/>
        <w:rPr>
          <w:b/>
        </w:rPr>
      </w:pPr>
      <w:r>
        <w:rPr>
          <w:b/>
        </w:rPr>
        <w:t>Browser Requirements</w:t>
      </w:r>
    </w:p>
    <w:p w14:paraId="0F745205" w14:textId="77777777" w:rsidR="00845594" w:rsidRDefault="00845594" w:rsidP="00845594">
      <w:pPr>
        <w:numPr>
          <w:ilvl w:val="0"/>
          <w:numId w:val="1"/>
        </w:numPr>
        <w:spacing w:line="276" w:lineRule="auto"/>
        <w:rPr>
          <w:color w:val="666666"/>
        </w:rPr>
      </w:pPr>
      <w:r>
        <w:t>Chrome 49 or higher</w:t>
      </w:r>
    </w:p>
    <w:p w14:paraId="7C7B3233" w14:textId="77777777" w:rsidR="00845594" w:rsidRDefault="00845594" w:rsidP="00845594">
      <w:pPr>
        <w:numPr>
          <w:ilvl w:val="0"/>
          <w:numId w:val="1"/>
        </w:numPr>
        <w:spacing w:line="276" w:lineRule="auto"/>
        <w:rPr>
          <w:color w:val="666666"/>
        </w:rPr>
      </w:pPr>
      <w:r>
        <w:t>Firefox 48 or higher</w:t>
      </w:r>
    </w:p>
    <w:p w14:paraId="1D41CB10" w14:textId="77777777" w:rsidR="00845594" w:rsidRDefault="00845594" w:rsidP="00845594">
      <w:pPr>
        <w:numPr>
          <w:ilvl w:val="0"/>
          <w:numId w:val="1"/>
        </w:numPr>
        <w:spacing w:line="276" w:lineRule="auto"/>
        <w:rPr>
          <w:color w:val="666666"/>
        </w:rPr>
      </w:pPr>
      <w:r>
        <w:t>Safari 9 or higher</w:t>
      </w:r>
    </w:p>
    <w:p w14:paraId="0017D419" w14:textId="77777777" w:rsidR="00845594" w:rsidRDefault="00845594" w:rsidP="00845594">
      <w:pPr>
        <w:numPr>
          <w:ilvl w:val="0"/>
          <w:numId w:val="1"/>
        </w:numPr>
        <w:spacing w:line="276" w:lineRule="auto"/>
        <w:rPr>
          <w:color w:val="666666"/>
        </w:rPr>
      </w:pPr>
      <w:r>
        <w:t>Internet Access</w:t>
      </w:r>
    </w:p>
    <w:p w14:paraId="2D3067CC" w14:textId="77777777" w:rsidR="00845594" w:rsidRDefault="00845594" w:rsidP="00845594">
      <w:pPr>
        <w:numPr>
          <w:ilvl w:val="0"/>
          <w:numId w:val="1"/>
        </w:numPr>
        <w:spacing w:line="276" w:lineRule="auto"/>
        <w:rPr>
          <w:color w:val="666666"/>
        </w:rPr>
      </w:pPr>
      <w:r>
        <w:lastRenderedPageBreak/>
        <w:t>Internet access is required to participate in online components of your college courses at Borough of Manhattan Community College.</w:t>
      </w:r>
    </w:p>
    <w:p w14:paraId="350AD71A" w14:textId="77777777" w:rsidR="00845594" w:rsidRDefault="00845594" w:rsidP="00845594">
      <w:pPr>
        <w:numPr>
          <w:ilvl w:val="0"/>
          <w:numId w:val="1"/>
        </w:numPr>
        <w:spacing w:line="276" w:lineRule="auto"/>
        <w:rPr>
          <w:color w:val="666666"/>
        </w:rPr>
      </w:pPr>
      <w:r>
        <w:t>An Internet Service Provider (ISP) will provide you with the software and access necessary to use the Internet.</w:t>
      </w:r>
    </w:p>
    <w:p w14:paraId="7BEAC753" w14:textId="77777777" w:rsidR="00845594" w:rsidRDefault="00845594" w:rsidP="00845594">
      <w:pPr>
        <w:numPr>
          <w:ilvl w:val="0"/>
          <w:numId w:val="1"/>
        </w:numPr>
        <w:spacing w:line="276" w:lineRule="auto"/>
        <w:rPr>
          <w:color w:val="666666"/>
        </w:rPr>
      </w:pPr>
      <w:r>
        <w:t>Your computer should be hooked up to a fast internet connection, such as LAN, DSL or Cable. These type of internet connections are highly recommended for optimal student experience. You want to get the most out of your eLearning courses, and having a fast Internet connection is key to achieving that goal.</w:t>
      </w:r>
    </w:p>
    <w:p w14:paraId="78EDB4E8" w14:textId="77777777" w:rsidR="00845594" w:rsidRDefault="00845594" w:rsidP="00845594">
      <w:pPr>
        <w:spacing w:line="276" w:lineRule="auto"/>
        <w:ind w:left="720"/>
      </w:pPr>
    </w:p>
    <w:p w14:paraId="52422EED" w14:textId="77777777" w:rsidR="00845594" w:rsidRDefault="00845594" w:rsidP="00845594">
      <w:pPr>
        <w:spacing w:line="276" w:lineRule="auto"/>
        <w:rPr>
          <w:b/>
        </w:rPr>
      </w:pPr>
      <w:r>
        <w:rPr>
          <w:b/>
        </w:rPr>
        <w:t>System Requirements and Technical Skills</w:t>
      </w:r>
    </w:p>
    <w:p w14:paraId="500F23AC" w14:textId="77777777" w:rsidR="00845594" w:rsidRDefault="00845594" w:rsidP="00845594">
      <w:pPr>
        <w:numPr>
          <w:ilvl w:val="0"/>
          <w:numId w:val="1"/>
        </w:numPr>
        <w:spacing w:line="276" w:lineRule="auto"/>
        <w:rPr>
          <w:color w:val="666666"/>
        </w:rPr>
      </w:pPr>
      <w:r>
        <w:t xml:space="preserve">Familiarity with the Blackboard Learning Management System. Tutorials are available on the </w:t>
      </w:r>
      <w:hyperlink r:id="rId11">
        <w:r>
          <w:t>College's Blackboard website</w:t>
        </w:r>
      </w:hyperlink>
      <w:r>
        <w:t>.</w:t>
      </w:r>
    </w:p>
    <w:p w14:paraId="6FD854B3" w14:textId="77777777" w:rsidR="00845594" w:rsidRDefault="00845594" w:rsidP="00845594">
      <w:pPr>
        <w:numPr>
          <w:ilvl w:val="0"/>
          <w:numId w:val="1"/>
        </w:numPr>
        <w:spacing w:line="276" w:lineRule="auto"/>
        <w:rPr>
          <w:color w:val="666666"/>
        </w:rPr>
      </w:pPr>
      <w:r>
        <w:t xml:space="preserve">An active Office 365 email account. For more information go to </w:t>
      </w:r>
      <w:hyperlink r:id="rId12">
        <w:r>
          <w:t>http://www.qcc.cuny.edu/office365/index.html</w:t>
        </w:r>
      </w:hyperlink>
      <w:r>
        <w:fldChar w:fldCharType="begin"/>
      </w:r>
      <w:r>
        <w:instrText xml:space="preserve"> HYPERLINK "http://www.qcc.cuny.edu/office365/index.html" </w:instrText>
      </w:r>
      <w:r>
        <w:fldChar w:fldCharType="separate"/>
      </w:r>
    </w:p>
    <w:p w14:paraId="59364159" w14:textId="77777777" w:rsidR="00845594" w:rsidRDefault="00845594" w:rsidP="00845594">
      <w:pPr>
        <w:numPr>
          <w:ilvl w:val="0"/>
          <w:numId w:val="1"/>
        </w:numPr>
        <w:spacing w:line="276" w:lineRule="auto"/>
        <w:rPr>
          <w:color w:val="666666"/>
        </w:rPr>
      </w:pPr>
      <w:r>
        <w:fldChar w:fldCharType="end"/>
      </w:r>
      <w:r>
        <w:t>MS-Office 2010 or higher.</w:t>
      </w:r>
    </w:p>
    <w:p w14:paraId="1175E9F2" w14:textId="77777777" w:rsidR="00845594" w:rsidRDefault="00845594" w:rsidP="00845594">
      <w:pPr>
        <w:spacing w:line="276" w:lineRule="auto"/>
        <w:rPr>
          <w:b/>
          <w:sz w:val="24"/>
          <w:szCs w:val="24"/>
        </w:rPr>
      </w:pPr>
    </w:p>
    <w:p w14:paraId="739CB0FE" w14:textId="77777777" w:rsidR="00845594" w:rsidRDefault="00845594" w:rsidP="00845594">
      <w:pPr>
        <w:spacing w:line="276" w:lineRule="auto"/>
        <w:rPr>
          <w:b/>
          <w:sz w:val="24"/>
          <w:szCs w:val="24"/>
        </w:rPr>
      </w:pPr>
    </w:p>
    <w:p w14:paraId="5D3EF66F" w14:textId="77777777" w:rsidR="00845594" w:rsidRDefault="00845594" w:rsidP="00845594">
      <w:pPr>
        <w:spacing w:line="276" w:lineRule="auto"/>
        <w:rPr>
          <w:b/>
          <w:sz w:val="24"/>
          <w:szCs w:val="24"/>
        </w:rPr>
      </w:pPr>
    </w:p>
    <w:p w14:paraId="5380EB65" w14:textId="77777777" w:rsidR="00845594" w:rsidRDefault="00845594" w:rsidP="00845594">
      <w:pPr>
        <w:spacing w:line="276" w:lineRule="auto"/>
        <w:rPr>
          <w:b/>
          <w:sz w:val="24"/>
          <w:szCs w:val="24"/>
        </w:rPr>
      </w:pPr>
    </w:p>
    <w:p w14:paraId="13D37130" w14:textId="77777777" w:rsidR="00845594" w:rsidRDefault="00845594" w:rsidP="00845594">
      <w:pPr>
        <w:spacing w:line="276" w:lineRule="auto"/>
        <w:rPr>
          <w:b/>
          <w:sz w:val="24"/>
          <w:szCs w:val="24"/>
        </w:rPr>
      </w:pPr>
    </w:p>
    <w:p w14:paraId="31A9FCB4" w14:textId="77777777" w:rsidR="00845594" w:rsidRDefault="00845594" w:rsidP="00845594">
      <w:pPr>
        <w:spacing w:line="276" w:lineRule="auto"/>
        <w:rPr>
          <w:b/>
          <w:sz w:val="24"/>
          <w:szCs w:val="24"/>
        </w:rPr>
      </w:pPr>
    </w:p>
    <w:p w14:paraId="61505D0E" w14:textId="77777777" w:rsidR="00845594" w:rsidRDefault="00845594" w:rsidP="00845594">
      <w:pPr>
        <w:spacing w:line="276" w:lineRule="auto"/>
        <w:rPr>
          <w:b/>
          <w:sz w:val="24"/>
          <w:szCs w:val="24"/>
        </w:rPr>
      </w:pPr>
    </w:p>
    <w:p w14:paraId="630ECFDB" w14:textId="77777777" w:rsidR="00845594" w:rsidRDefault="00845594" w:rsidP="00845594">
      <w:pPr>
        <w:spacing w:line="276" w:lineRule="auto"/>
        <w:rPr>
          <w:b/>
          <w:sz w:val="24"/>
          <w:szCs w:val="24"/>
        </w:rPr>
      </w:pPr>
    </w:p>
    <w:p w14:paraId="4A48E25E" w14:textId="77777777" w:rsidR="00845594" w:rsidRDefault="00845594" w:rsidP="00845594">
      <w:pPr>
        <w:spacing w:line="276" w:lineRule="auto"/>
        <w:rPr>
          <w:b/>
          <w:sz w:val="24"/>
          <w:szCs w:val="24"/>
        </w:rPr>
      </w:pPr>
    </w:p>
    <w:p w14:paraId="692119DF" w14:textId="77777777" w:rsidR="00845594" w:rsidRDefault="00845594" w:rsidP="00845594">
      <w:pPr>
        <w:spacing w:line="276" w:lineRule="auto"/>
        <w:rPr>
          <w:b/>
          <w:sz w:val="24"/>
          <w:szCs w:val="24"/>
        </w:rPr>
      </w:pPr>
    </w:p>
    <w:p w14:paraId="35EA652A" w14:textId="77777777" w:rsidR="00845594" w:rsidRDefault="00845594" w:rsidP="00845594">
      <w:pPr>
        <w:spacing w:line="276" w:lineRule="auto"/>
        <w:rPr>
          <w:b/>
          <w:sz w:val="24"/>
          <w:szCs w:val="24"/>
        </w:rPr>
      </w:pPr>
    </w:p>
    <w:p w14:paraId="7C37DE56" w14:textId="77777777" w:rsidR="00845594" w:rsidRDefault="00845594" w:rsidP="00845594">
      <w:pPr>
        <w:spacing w:line="276" w:lineRule="auto"/>
        <w:rPr>
          <w:b/>
          <w:sz w:val="24"/>
          <w:szCs w:val="24"/>
        </w:rPr>
      </w:pPr>
    </w:p>
    <w:p w14:paraId="06598088" w14:textId="77777777" w:rsidR="00845594" w:rsidRDefault="00845594" w:rsidP="00845594">
      <w:pPr>
        <w:spacing w:line="276" w:lineRule="auto"/>
        <w:rPr>
          <w:b/>
          <w:sz w:val="24"/>
          <w:szCs w:val="24"/>
        </w:rPr>
      </w:pPr>
    </w:p>
    <w:p w14:paraId="32A49B7A" w14:textId="77777777" w:rsidR="00845594" w:rsidRDefault="00845594" w:rsidP="00845594">
      <w:pPr>
        <w:pBdr>
          <w:top w:val="nil"/>
          <w:left w:val="nil"/>
          <w:bottom w:val="nil"/>
          <w:right w:val="nil"/>
          <w:between w:val="nil"/>
        </w:pBdr>
        <w:spacing w:line="276" w:lineRule="auto"/>
      </w:pPr>
    </w:p>
    <w:p w14:paraId="7383A737" w14:textId="77777777" w:rsidR="00B264E9" w:rsidRDefault="00B264E9" w:rsidP="00845594">
      <w:pPr>
        <w:spacing w:line="276" w:lineRule="auto"/>
      </w:pPr>
    </w:p>
    <w:sectPr w:rsidR="00B264E9">
      <w:pgSz w:w="12240" w:h="15840"/>
      <w:pgMar w:top="5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52"/>
    <w:multiLevelType w:val="multilevel"/>
    <w:tmpl w:val="264E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3411D"/>
    <w:multiLevelType w:val="hybridMultilevel"/>
    <w:tmpl w:val="7640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7347B"/>
    <w:multiLevelType w:val="multilevel"/>
    <w:tmpl w:val="11B47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84BF1"/>
    <w:multiLevelType w:val="multilevel"/>
    <w:tmpl w:val="39FCE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A846BC"/>
    <w:multiLevelType w:val="hybridMultilevel"/>
    <w:tmpl w:val="AEE0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4E9"/>
    <w:rsid w:val="00016F3A"/>
    <w:rsid w:val="000A2A78"/>
    <w:rsid w:val="000A7F0B"/>
    <w:rsid w:val="00121B45"/>
    <w:rsid w:val="0016601C"/>
    <w:rsid w:val="001D165E"/>
    <w:rsid w:val="00231C36"/>
    <w:rsid w:val="002341A6"/>
    <w:rsid w:val="002B41A4"/>
    <w:rsid w:val="003C246C"/>
    <w:rsid w:val="003D2770"/>
    <w:rsid w:val="004E70A8"/>
    <w:rsid w:val="00744F78"/>
    <w:rsid w:val="0084157A"/>
    <w:rsid w:val="00845594"/>
    <w:rsid w:val="00846FCC"/>
    <w:rsid w:val="008E54B4"/>
    <w:rsid w:val="00944317"/>
    <w:rsid w:val="00A45BBC"/>
    <w:rsid w:val="00A703AC"/>
    <w:rsid w:val="00A81C3D"/>
    <w:rsid w:val="00A84346"/>
    <w:rsid w:val="00B264E9"/>
    <w:rsid w:val="00BA5B18"/>
    <w:rsid w:val="00BC2326"/>
    <w:rsid w:val="00C3635A"/>
    <w:rsid w:val="00C923FF"/>
    <w:rsid w:val="00CC449E"/>
    <w:rsid w:val="00D44A3C"/>
    <w:rsid w:val="00D5659D"/>
    <w:rsid w:val="00DE7995"/>
    <w:rsid w:val="00EB46C2"/>
    <w:rsid w:val="00ED0C4F"/>
    <w:rsid w:val="00ED625E"/>
    <w:rsid w:val="00EF486E"/>
    <w:rsid w:val="00F02206"/>
    <w:rsid w:val="00F04AD8"/>
    <w:rsid w:val="00F073AF"/>
    <w:rsid w:val="00F75575"/>
    <w:rsid w:val="00FA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4A6633F"/>
  <w15:docId w15:val="{7DC6A669-E497-4D25-B573-4266E65A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line="240" w:lineRule="auto"/>
      <w:outlineLvl w:val="1"/>
    </w:pPr>
    <w:rPr>
      <w:b/>
      <w:color w:val="0B5394"/>
      <w:sz w:val="28"/>
      <w:szCs w:val="28"/>
    </w:rPr>
  </w:style>
  <w:style w:type="paragraph" w:styleId="Heading3">
    <w:name w:val="heading 3"/>
    <w:basedOn w:val="Normal"/>
    <w:next w:val="Normal"/>
    <w:link w:val="Heading3Char"/>
    <w:uiPriority w:val="9"/>
    <w:unhideWhenUsed/>
    <w:qFormat/>
    <w:pPr>
      <w:keepNext/>
      <w:keepLines/>
      <w:outlineLvl w:val="2"/>
    </w:pPr>
    <w:rPr>
      <w:rFonts w:ascii="Open Sans SemiBold" w:eastAsia="Open Sans SemiBold" w:hAnsi="Open Sans SemiBold" w:cs="Open Sans SemiBold"/>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A5B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B18"/>
    <w:rPr>
      <w:rFonts w:ascii="Segoe UI" w:hAnsi="Segoe UI" w:cs="Segoe UI"/>
      <w:sz w:val="18"/>
      <w:szCs w:val="18"/>
    </w:rPr>
  </w:style>
  <w:style w:type="paragraph" w:styleId="ListParagraph">
    <w:name w:val="List Paragraph"/>
    <w:basedOn w:val="Normal"/>
    <w:uiPriority w:val="34"/>
    <w:qFormat/>
    <w:rsid w:val="004E70A8"/>
    <w:pPr>
      <w:spacing w:after="200" w:line="276"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744F78"/>
    <w:rPr>
      <w:color w:val="0000FF"/>
      <w:u w:val="single"/>
    </w:rPr>
  </w:style>
  <w:style w:type="character" w:customStyle="1" w:styleId="UnresolvedMention1">
    <w:name w:val="Unresolved Mention1"/>
    <w:basedOn w:val="DefaultParagraphFont"/>
    <w:uiPriority w:val="99"/>
    <w:semiHidden/>
    <w:unhideWhenUsed/>
    <w:rsid w:val="00744F78"/>
    <w:rPr>
      <w:color w:val="605E5C"/>
      <w:shd w:val="clear" w:color="auto" w:fill="E1DFDD"/>
    </w:rPr>
  </w:style>
  <w:style w:type="character" w:customStyle="1" w:styleId="Heading2Char">
    <w:name w:val="Heading 2 Char"/>
    <w:basedOn w:val="DefaultParagraphFont"/>
    <w:link w:val="Heading2"/>
    <w:uiPriority w:val="9"/>
    <w:rsid w:val="00845594"/>
    <w:rPr>
      <w:b/>
      <w:color w:val="0B5394"/>
      <w:sz w:val="28"/>
      <w:szCs w:val="28"/>
    </w:rPr>
  </w:style>
  <w:style w:type="character" w:customStyle="1" w:styleId="Heading3Char">
    <w:name w:val="Heading 3 Char"/>
    <w:basedOn w:val="DefaultParagraphFont"/>
    <w:link w:val="Heading3"/>
    <w:uiPriority w:val="9"/>
    <w:rsid w:val="00845594"/>
    <w:rPr>
      <w:rFonts w:ascii="Open Sans SemiBold" w:eastAsia="Open Sans SemiBold" w:hAnsi="Open Sans SemiBold" w:cs="Open Sans SemiBold"/>
    </w:rPr>
  </w:style>
  <w:style w:type="paragraph" w:customStyle="1" w:styleId="Default">
    <w:name w:val="Default"/>
    <w:rsid w:val="00845594"/>
    <w:pPr>
      <w:autoSpaceDE w:val="0"/>
      <w:autoSpaceDN w:val="0"/>
      <w:adjustRightInd w:val="0"/>
      <w:spacing w:line="240" w:lineRule="auto"/>
    </w:pPr>
    <w:rPr>
      <w:rFonts w:ascii="Arial" w:hAnsi="Arial" w:cs="Arial"/>
      <w:color w:val="000000"/>
      <w:sz w:val="24"/>
      <w:szCs w:val="24"/>
      <w:lang w:val="en-US"/>
    </w:rPr>
  </w:style>
  <w:style w:type="paragraph" w:styleId="NormalWeb">
    <w:name w:val="Normal (Web)"/>
    <w:basedOn w:val="Normal"/>
    <w:uiPriority w:val="99"/>
    <w:semiHidden/>
    <w:unhideWhenUsed/>
    <w:rsid w:val="00C363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C36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2.cuny.edu/about/administration/offices/legal-affairs/policies-procedures/academic-integrit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mcc.cuny.edu" TargetMode="External"/><Relationship Id="rId12" Type="http://schemas.openxmlformats.org/officeDocument/2006/relationships/hyperlink" Target="http://www.qcc.cuny.edu/office365/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cc.cuny.edu/accessibility" TargetMode="External"/><Relationship Id="rId11" Type="http://schemas.openxmlformats.org/officeDocument/2006/relationships/hyperlink" Target="http://www2.cuny.edu/about/administration/offices/cis/core-functions/cuny-blackboard/user-guides/student/" TargetMode="External"/><Relationship Id="rId5" Type="http://schemas.openxmlformats.org/officeDocument/2006/relationships/image" Target="media/image1.png"/><Relationship Id="rId10" Type="http://schemas.openxmlformats.org/officeDocument/2006/relationships/hyperlink" Target="https://www.youtube.com/playlist?list=PLontYaReEU1seUE3ACG3sEc3zR7Br7URU" TargetMode="External"/><Relationship Id="rId4" Type="http://schemas.openxmlformats.org/officeDocument/2006/relationships/webSettings" Target="webSettings.xml"/><Relationship Id="rId9" Type="http://schemas.openxmlformats.org/officeDocument/2006/relationships/hyperlink" Target="https://ccc.bmcc.cuny.edu/V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 Fow</dc:creator>
  <cp:lastModifiedBy>E</cp:lastModifiedBy>
  <cp:revision>2</cp:revision>
  <dcterms:created xsi:type="dcterms:W3CDTF">2022-05-25T10:49:00Z</dcterms:created>
  <dcterms:modified xsi:type="dcterms:W3CDTF">2022-05-25T10:49:00Z</dcterms:modified>
</cp:coreProperties>
</file>